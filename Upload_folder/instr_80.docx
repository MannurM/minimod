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7AE" w:rsidRPr="003F62DB" w:rsidRDefault="008B37AE" w:rsidP="008B37AE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8B37AE" w:rsidRPr="003F62DB" w:rsidRDefault="008B37AE" w:rsidP="008B37AE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8B37AE" w:rsidRPr="003F62DB" w:rsidRDefault="008B37AE" w:rsidP="008B37AE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8B37AE" w:rsidRPr="003F62DB" w:rsidRDefault="008B37AE" w:rsidP="008B37AE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8B37AE" w:rsidRPr="003F62DB" w:rsidRDefault="008B37AE" w:rsidP="008B37AE">
      <w:pPr>
        <w:jc w:val="center"/>
        <w:rPr>
          <w:b/>
          <w:sz w:val="28"/>
          <w:szCs w:val="28"/>
        </w:rPr>
      </w:pPr>
    </w:p>
    <w:p w:rsidR="008B37AE" w:rsidRPr="003F62DB" w:rsidRDefault="008B37AE" w:rsidP="008B37AE">
      <w:pPr>
        <w:jc w:val="center"/>
        <w:rPr>
          <w:b/>
          <w:sz w:val="28"/>
          <w:szCs w:val="28"/>
        </w:rPr>
      </w:pPr>
    </w:p>
    <w:p w:rsidR="008B37AE" w:rsidRPr="003F62DB" w:rsidRDefault="008B37AE" w:rsidP="008B37AE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</w:t>
      </w:r>
      <w:r>
        <w:rPr>
          <w:b/>
          <w:sz w:val="28"/>
          <w:szCs w:val="28"/>
        </w:rPr>
        <w:t xml:space="preserve">                 </w:t>
      </w:r>
      <w:r w:rsidRPr="003F62DB">
        <w:rPr>
          <w:b/>
          <w:sz w:val="28"/>
          <w:szCs w:val="28"/>
        </w:rPr>
        <w:t xml:space="preserve">УТВЕРЖДАЮ </w:t>
      </w:r>
    </w:p>
    <w:p w:rsidR="008B37AE" w:rsidRPr="003F62DB" w:rsidRDefault="008B37AE" w:rsidP="008B37AE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</w:t>
      </w:r>
      <w:r>
        <w:rPr>
          <w:b/>
          <w:sz w:val="28"/>
          <w:szCs w:val="28"/>
        </w:rPr>
        <w:t xml:space="preserve">                 </w:t>
      </w:r>
      <w:r w:rsidRPr="003F62DB">
        <w:rPr>
          <w:b/>
          <w:sz w:val="28"/>
          <w:szCs w:val="28"/>
        </w:rPr>
        <w:t>Директор школы</w:t>
      </w:r>
    </w:p>
    <w:p w:rsidR="008B37AE" w:rsidRPr="003F62DB" w:rsidRDefault="008B37AE" w:rsidP="008B37AE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</w:t>
      </w:r>
      <w:r>
        <w:rPr>
          <w:b/>
          <w:sz w:val="28"/>
          <w:szCs w:val="28"/>
        </w:rPr>
        <w:t xml:space="preserve">              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8B37AE" w:rsidRPr="003F62DB" w:rsidRDefault="008B37AE" w:rsidP="008B37AE">
      <w:pPr>
        <w:rPr>
          <w:b/>
          <w:sz w:val="28"/>
          <w:szCs w:val="28"/>
        </w:rPr>
      </w:pPr>
    </w:p>
    <w:p w:rsidR="008B37AE" w:rsidRPr="003F62DB" w:rsidRDefault="008B37AE" w:rsidP="008B37AE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8B37AE" w:rsidRPr="003F62DB" w:rsidRDefault="009B641C" w:rsidP="008B37AE">
      <w:pPr>
        <w:widowControl w:val="0"/>
        <w:snapToGrid w:val="0"/>
        <w:spacing w:line="240" w:lineRule="auto"/>
        <w:ind w:left="2280" w:right="2200"/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ИНСТРУКЦИЯ № 63</w:t>
      </w:r>
    </w:p>
    <w:p w:rsidR="008B37AE" w:rsidRPr="003F62DB" w:rsidRDefault="008B37AE" w:rsidP="008B37AE">
      <w:pPr>
        <w:spacing w:line="240" w:lineRule="auto"/>
        <w:ind w:firstLine="708"/>
        <w:jc w:val="center"/>
        <w:rPr>
          <w:rFonts w:eastAsia="Calibri"/>
          <w:b/>
          <w:sz w:val="28"/>
          <w:szCs w:val="28"/>
        </w:rPr>
      </w:pPr>
      <w:r w:rsidRPr="003F62DB">
        <w:rPr>
          <w:rStyle w:val="FontStyle43"/>
          <w:sz w:val="28"/>
          <w:szCs w:val="28"/>
        </w:rPr>
        <w:br/>
      </w:r>
      <w:r w:rsidRPr="003F62DB">
        <w:rPr>
          <w:rFonts w:eastAsia="Calibri"/>
          <w:b/>
          <w:sz w:val="28"/>
          <w:szCs w:val="28"/>
        </w:rPr>
        <w:t xml:space="preserve">по охране труда </w:t>
      </w:r>
      <w:r w:rsidR="009B641C">
        <w:rPr>
          <w:rFonts w:eastAsia="Calibri"/>
          <w:b/>
          <w:sz w:val="28"/>
          <w:szCs w:val="28"/>
        </w:rPr>
        <w:t>для учителя физической культуры (общая)</w:t>
      </w:r>
      <w:r w:rsidRPr="003F62DB">
        <w:rPr>
          <w:rFonts w:eastAsia="Calibri"/>
          <w:b/>
          <w:sz w:val="28"/>
          <w:szCs w:val="28"/>
        </w:rPr>
        <w:t xml:space="preserve"> </w:t>
      </w:r>
    </w:p>
    <w:p w:rsidR="008B37AE" w:rsidRDefault="008B37AE" w:rsidP="008B37AE">
      <w:pPr>
        <w:ind w:firstLine="708"/>
        <w:jc w:val="center"/>
        <w:rPr>
          <w:rFonts w:eastAsia="Calibri"/>
          <w:b/>
          <w:sz w:val="28"/>
          <w:szCs w:val="28"/>
        </w:rPr>
      </w:pPr>
    </w:p>
    <w:p w:rsidR="008B37AE" w:rsidRDefault="009B641C" w:rsidP="008B37AE">
      <w:pPr>
        <w:ind w:firstLine="708"/>
        <w:jc w:val="center"/>
        <w:rPr>
          <w:rStyle w:val="FontStyle52"/>
          <w:sz w:val="28"/>
          <w:szCs w:val="28"/>
        </w:rPr>
      </w:pPr>
      <w:r>
        <w:rPr>
          <w:rStyle w:val="FontStyle52"/>
          <w:sz w:val="28"/>
          <w:szCs w:val="28"/>
        </w:rPr>
        <w:t xml:space="preserve">ИОТ – 063 </w:t>
      </w:r>
      <w:r w:rsidR="008B37AE" w:rsidRPr="003E5D7B">
        <w:rPr>
          <w:rStyle w:val="FontStyle52"/>
          <w:sz w:val="28"/>
          <w:szCs w:val="28"/>
        </w:rPr>
        <w:t>-20</w:t>
      </w:r>
      <w:r w:rsidR="000E38CC">
        <w:rPr>
          <w:rStyle w:val="FontStyle52"/>
          <w:sz w:val="28"/>
          <w:szCs w:val="28"/>
        </w:rPr>
        <w:t>22</w:t>
      </w:r>
    </w:p>
    <w:p w:rsidR="00ED3908" w:rsidRDefault="00ED3908" w:rsidP="008B37AE">
      <w:pPr>
        <w:ind w:firstLine="708"/>
        <w:jc w:val="center"/>
        <w:rPr>
          <w:rStyle w:val="FontStyle52"/>
          <w:sz w:val="28"/>
          <w:szCs w:val="28"/>
        </w:rPr>
      </w:pPr>
    </w:p>
    <w:p w:rsidR="005A4B01" w:rsidRDefault="005A4B01" w:rsidP="008B37AE">
      <w:pPr>
        <w:ind w:firstLine="708"/>
        <w:jc w:val="center"/>
        <w:rPr>
          <w:rStyle w:val="FontStyle52"/>
          <w:sz w:val="28"/>
          <w:szCs w:val="28"/>
        </w:rPr>
      </w:pPr>
    </w:p>
    <w:p w:rsidR="005A4B01" w:rsidRDefault="005A4B01" w:rsidP="008B37AE">
      <w:pPr>
        <w:ind w:firstLine="708"/>
        <w:jc w:val="center"/>
        <w:rPr>
          <w:rStyle w:val="FontStyle52"/>
          <w:sz w:val="28"/>
          <w:szCs w:val="28"/>
        </w:rPr>
      </w:pPr>
    </w:p>
    <w:p w:rsidR="005A4B01" w:rsidRDefault="005A4B01" w:rsidP="008B37AE">
      <w:pPr>
        <w:ind w:firstLine="708"/>
        <w:jc w:val="center"/>
        <w:rPr>
          <w:rStyle w:val="FontStyle52"/>
          <w:sz w:val="28"/>
          <w:szCs w:val="28"/>
        </w:rPr>
      </w:pPr>
    </w:p>
    <w:p w:rsidR="00435427" w:rsidRDefault="00435427" w:rsidP="00435427">
      <w:pPr>
        <w:pStyle w:val="3"/>
        <w:rPr>
          <w:color w:val="000000"/>
        </w:rPr>
      </w:pPr>
      <w:r>
        <w:rPr>
          <w:color w:val="000000"/>
        </w:rPr>
        <w:t>1. Общие требования охраны труда</w:t>
      </w:r>
    </w:p>
    <w:p w:rsidR="00435427" w:rsidRDefault="00435427" w:rsidP="00435427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1.1. Настоящая </w:t>
      </w:r>
      <w:r>
        <w:rPr>
          <w:rStyle w:val="a7"/>
          <w:color w:val="000000"/>
        </w:rPr>
        <w:t>инструкция по охране труда для учителя физкультуры</w:t>
      </w:r>
      <w:r>
        <w:rPr>
          <w:color w:val="000000"/>
          <w:sz w:val="27"/>
          <w:szCs w:val="27"/>
        </w:rPr>
        <w:t> разработана в соответствии с Приказом Минтруда России от 29 октября 2021 года N 772н «Об утверждении основных требований к порядку разработки и содержанию правил и инструкций по охране труда», вступившим в силу 1 марта 2022 года; Постановлениями Главного государственного санитарного врача России от 28.09.2020г №28 «Об утверждении СП 2.4.3648-20 «Санитарно-эпидемиологические требования к организациям воспитания и обучения, отдыха и оздоровления детей и молодежи» и от 28.01.2021г №2 «Об утверждении СанПиН 1.2.3685-21 «Гигиенические нормативы и требования к обеспечению безопасности и (или) безвредности для человека факторов среды обитания»; разделом Х ТК РФ и иными нормативными правовыми актами по охране труда.</w:t>
      </w:r>
      <w:r>
        <w:rPr>
          <w:color w:val="000000"/>
          <w:sz w:val="27"/>
          <w:szCs w:val="27"/>
        </w:rPr>
        <w:br/>
        <w:t>1.2. Данная </w:t>
      </w:r>
      <w:r w:rsidRPr="00435427">
        <w:rPr>
          <w:rStyle w:val="a6"/>
          <w:i w:val="0"/>
          <w:color w:val="000000"/>
          <w:sz w:val="27"/>
          <w:szCs w:val="27"/>
        </w:rPr>
        <w:t>инструкция по охране труда для учителя физкультуры</w:t>
      </w:r>
      <w:r>
        <w:rPr>
          <w:color w:val="000000"/>
          <w:sz w:val="27"/>
          <w:szCs w:val="27"/>
        </w:rPr>
        <w:t> устанавливает требования охраны труда перед началом, во время и по окончании работы сотрудника, выполняющего обязанности учителя физической культуры в школе, требования охраны труда в аварийных ситуациях, определяет безопасные методы и приемы работ на рабочем месте.</w:t>
      </w:r>
      <w:r>
        <w:rPr>
          <w:color w:val="000000"/>
          <w:sz w:val="27"/>
          <w:szCs w:val="27"/>
        </w:rPr>
        <w:br/>
        <w:t>1.3. Инструкция по охране труда составлена в целях обеспечения безопасности труда и сохранения жизни и здоровья учителя физкультуры при выполнении им своих трудовых обязанностей и функций в общеобразовательной организации.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1.4. </w:t>
      </w:r>
      <w:ins w:id="0" w:author="Unknown">
        <w:r>
          <w:rPr>
            <w:color w:val="000000"/>
            <w:sz w:val="27"/>
            <w:szCs w:val="27"/>
          </w:rPr>
          <w:t>К выполнению обязанностей учителя физкультуры в общеобразовательной организации допускаются лица:</w:t>
        </w:r>
      </w:ins>
    </w:p>
    <w:p w:rsidR="00435427" w:rsidRDefault="00435427" w:rsidP="00435427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имеющие образование, соответствующие требованиям к квалификации (профстандарта) по своей должности;</w:t>
      </w:r>
    </w:p>
    <w:p w:rsidR="00435427" w:rsidRDefault="00435427" w:rsidP="00435427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соответствующие требованиям, касающимся прохождения предварительного и периодических медицинских осмотров, внеочередных медицинских осмотров по направлению директора, обязательного психиатрического освидетельствования (не реже 1 раз в 5 лет), профессиональной гигиенической подготовки и аттестации (при приеме на работу и далее не реже 1 раза в 2 года), вакцинации, наличия личной медицинской книжки с результатами медицинских обследований и лабораторных исследований, сведениями о прививках, перенесенных инфекционных заболеваниях, о прохождении профессиональной гигиенической подготовки и аттестации с допуском к работе.</w:t>
      </w:r>
    </w:p>
    <w:p w:rsidR="00435427" w:rsidRDefault="00435427" w:rsidP="0043542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1.5. Принимаемый на работу учитель физкультуры обязан пройти в установленном порядке вводный инструктаж, первичный инструктаж на рабочем месте до начала самостоятельной работы (если его профессия и должность не входит в утвержденный директором Перечень освобожденных от прохождения инструктажа профессий и должностей), проходить повторные инструктажи не реже одного раза в шесть месяцев, а также внеплановые и целевые в случаях, установленных Порядком обучения по охране труда и проверки знаний требований охраны труда.</w:t>
      </w:r>
      <w:r>
        <w:rPr>
          <w:color w:val="000000"/>
          <w:sz w:val="27"/>
          <w:szCs w:val="27"/>
        </w:rPr>
        <w:br/>
        <w:t>1.6. Учитель физической культуры должен изучить настоящую инструкцию, пройти обучение по охране труда и проверку знания требований охраны труда, обучение приемам оказания первой помощи пострадавшим, обучение правилам пожарной безопасности и электробезопасности и проверку знаний правил в объеме должностных обязанностей с присвоением I квалификационной группы допуска по электробезопасности.</w:t>
      </w:r>
      <w:r>
        <w:rPr>
          <w:color w:val="000000"/>
          <w:sz w:val="27"/>
          <w:szCs w:val="27"/>
        </w:rPr>
        <w:br/>
        <w:t>1.7. </w:t>
      </w:r>
      <w:ins w:id="1" w:author="Unknown">
        <w:r>
          <w:rPr>
            <w:color w:val="000000"/>
            <w:sz w:val="27"/>
            <w:szCs w:val="27"/>
          </w:rPr>
          <w:t>Учитель физкультуры в целях соблюдения требований охраны труда обязан:</w:t>
        </w:r>
      </w:ins>
    </w:p>
    <w:p w:rsidR="00435427" w:rsidRDefault="00435427" w:rsidP="00435427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соблюдать требования охраны труда и производственной санитарии, инструкции по охране труда, охране жизни и здоровья обучающихся;</w:t>
      </w:r>
    </w:p>
    <w:p w:rsidR="00435427" w:rsidRDefault="00435427" w:rsidP="00435427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обеспечивать режим соблюдения норм и правил по охране труда и пожарной безопасности во время организации образовательной деятельности;</w:t>
      </w:r>
    </w:p>
    <w:p w:rsidR="00435427" w:rsidRDefault="00435427" w:rsidP="00435427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соблюдать правила личной гигиены;</w:t>
      </w:r>
    </w:p>
    <w:p w:rsidR="00435427" w:rsidRDefault="00435427" w:rsidP="00435427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иметь четкое представление об опасных и вредных факторах, связанных с выполнением работ и знать основные способы защиты от их воздействия;</w:t>
      </w:r>
    </w:p>
    <w:p w:rsidR="00435427" w:rsidRDefault="00435427" w:rsidP="00435427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заботиться о личной безопасности и личном здоровье, а также о безопасности окружающих в процессе проведения занятий физкультуры либо во время нахождения на территории школы;</w:t>
      </w:r>
    </w:p>
    <w:p w:rsidR="00435427" w:rsidRDefault="00435427" w:rsidP="00435427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знать порядок действий при возникновении пожара или иной чрезвычайной ситуации и эвакуации, сигналы оповещения о пожаре;</w:t>
      </w:r>
    </w:p>
    <w:p w:rsidR="00435427" w:rsidRDefault="00435427" w:rsidP="00435427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уметь пользоваться первичными средствами пожаротушения (огнетушителями);</w:t>
      </w:r>
    </w:p>
    <w:p w:rsidR="00435427" w:rsidRDefault="00435427" w:rsidP="00435427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знать месторасположение аптечки и уметь оказывать первую помощь пострадавшему;</w:t>
      </w:r>
    </w:p>
    <w:p w:rsidR="00435427" w:rsidRDefault="00435427" w:rsidP="00435427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соблюдать Правила внутреннего трудового распорядка и Устав общеобразовательной организации;</w:t>
      </w:r>
    </w:p>
    <w:p w:rsidR="00435427" w:rsidRDefault="00435427" w:rsidP="00435427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соблюдать установленные режимы труда и отдыха;</w:t>
      </w:r>
    </w:p>
    <w:p w:rsidR="00435427" w:rsidRDefault="00435427" w:rsidP="00435427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соблюдать </w:t>
      </w:r>
      <w:r w:rsidRPr="00435427">
        <w:rPr>
          <w:color w:val="000000"/>
          <w:sz w:val="27"/>
          <w:szCs w:val="27"/>
        </w:rPr>
        <w:t>должностную инструкцию учителя физкультуры школы</w:t>
      </w:r>
      <w:r>
        <w:rPr>
          <w:color w:val="000000"/>
          <w:sz w:val="27"/>
          <w:szCs w:val="27"/>
        </w:rPr>
        <w:t>;</w:t>
      </w:r>
    </w:p>
    <w:p w:rsidR="00435427" w:rsidRDefault="00435427" w:rsidP="00435427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соблюдать </w:t>
      </w:r>
      <w:r w:rsidRPr="00435427">
        <w:rPr>
          <w:color w:val="000000"/>
          <w:sz w:val="27"/>
          <w:szCs w:val="27"/>
        </w:rPr>
        <w:t>инструкцию по охране труда в спортивном зале.</w:t>
      </w:r>
    </w:p>
    <w:p w:rsidR="00435427" w:rsidRDefault="00435427" w:rsidP="0043542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1.8. </w:t>
      </w:r>
      <w:r w:rsidRPr="00435427">
        <w:rPr>
          <w:color w:val="000000"/>
          <w:sz w:val="27"/>
          <w:szCs w:val="27"/>
        </w:rPr>
        <w:t>В процессе работы возможно воздействие на учителя физкультуры следующих опасных и (или) вредных производственных факторов:</w:t>
      </w:r>
    </w:p>
    <w:p w:rsidR="00435427" w:rsidRDefault="00435427" w:rsidP="00435427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напряженность трудового процесса: нагрузка на голосовой аппарат;</w:t>
      </w:r>
    </w:p>
    <w:p w:rsidR="00435427" w:rsidRDefault="00435427" w:rsidP="00435427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тяжесть трудового процесса: рабочая поза (длительное нахождение в положении "стоя" в течение рабочего дня).</w:t>
      </w:r>
      <w:r w:rsidRPr="00435427">
        <w:t xml:space="preserve"> В процессе работы возможно воздействие на учителя физкультуры следующих опасных и (или) вредных производственных факторов:</w:t>
      </w:r>
    </w:p>
    <w:p w:rsidR="00435427" w:rsidRDefault="00435427" w:rsidP="0043542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Факторы признаются вредными, если это подтверждено результатами СОУТ.</w:t>
      </w:r>
      <w:r>
        <w:rPr>
          <w:color w:val="000000"/>
          <w:sz w:val="27"/>
          <w:szCs w:val="27"/>
        </w:rPr>
        <w:br/>
        <w:t>1.9. </w:t>
      </w:r>
      <w:r>
        <w:rPr>
          <w:color w:val="000000"/>
          <w:sz w:val="27"/>
          <w:szCs w:val="27"/>
        </w:rPr>
        <w:t xml:space="preserve"> </w:t>
      </w:r>
      <w:r w:rsidRPr="00435427">
        <w:rPr>
          <w:color w:val="000000"/>
          <w:sz w:val="27"/>
          <w:szCs w:val="27"/>
        </w:rPr>
        <w:t>Перечень профессиональных рисков и опасностей при работе учителем физической культуры:</w:t>
      </w:r>
    </w:p>
    <w:p w:rsidR="00435427" w:rsidRDefault="00435427" w:rsidP="00435427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нарушение остроты зрения при недостаточной освещённости спортивного зала или инструкторской (тренерской), при длительной работе с документами;</w:t>
      </w:r>
    </w:p>
    <w:p w:rsidR="00435427" w:rsidRDefault="00435427" w:rsidP="00435427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травмирование при демонстрации упражнений на спортивных снарядах, имеющих дефекты или недостаточно закрепленных;</w:t>
      </w:r>
    </w:p>
    <w:p w:rsidR="00435427" w:rsidRDefault="00435427" w:rsidP="00435427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травмирование при неаккуратном обращении обучающихся со спортивным инвентарем;</w:t>
      </w:r>
    </w:p>
    <w:p w:rsidR="00435427" w:rsidRDefault="00435427" w:rsidP="00435427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травмирование при беге на влажном полу;</w:t>
      </w:r>
    </w:p>
    <w:p w:rsidR="00435427" w:rsidRDefault="00435427" w:rsidP="00435427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поражение электрическим током при прикосновении к электрооборудованию с открытыми токоведущим частям или кабелям питания с нарушенной изоляцией (при включении или выключении электроприборов и (или) освещения);</w:t>
      </w:r>
    </w:p>
    <w:p w:rsidR="00435427" w:rsidRDefault="00435427" w:rsidP="00435427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повышенное психоэмоциональное напряжение;</w:t>
      </w:r>
    </w:p>
    <w:p w:rsidR="00435427" w:rsidRDefault="00435427" w:rsidP="00435427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перенапряжение голосового анализатора.</w:t>
      </w:r>
    </w:p>
    <w:p w:rsidR="00435427" w:rsidRDefault="00435427" w:rsidP="0043542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1.10. Учитель физкультуры при проведении занятий и соревнований находится в удобной спортивной одежде и спортивной обуви, а также следит за соблюдением требований к спортивной форме обучающимися.</w:t>
      </w:r>
      <w:r>
        <w:rPr>
          <w:color w:val="000000"/>
          <w:sz w:val="27"/>
          <w:szCs w:val="27"/>
        </w:rPr>
        <w:br/>
        <w:t>1.11. В случае травмирования уведомить заместителя директора по УВР любым доступным способом в ближайшее время. При неисправности спортивного оборудования и инвентаря, мебели и оргтехники сообщить заместителю директора по административно-хозяйственной части и не использовать до устранения всех недостатков и получения разрешения.</w:t>
      </w:r>
      <w:r>
        <w:rPr>
          <w:color w:val="000000"/>
          <w:sz w:val="27"/>
          <w:szCs w:val="27"/>
        </w:rPr>
        <w:br/>
        <w:t>1.12</w:t>
      </w:r>
      <w:r w:rsidRPr="00435427">
        <w:rPr>
          <w:color w:val="000000"/>
          <w:sz w:val="27"/>
          <w:szCs w:val="27"/>
        </w:rPr>
        <w:t>. В целях соблюдения правил личной гигиены и эпидемиологических норм учитель физической культуры должен:</w:t>
      </w:r>
    </w:p>
    <w:p w:rsidR="00435427" w:rsidRDefault="00435427" w:rsidP="00435427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оставлять верхнюю одежду, обувь в предназначенных для этого местах;</w:t>
      </w:r>
    </w:p>
    <w:p w:rsidR="00435427" w:rsidRDefault="00435427" w:rsidP="00435427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мыть руки с мылом, использовать кожные антисептики после соприкосновения с загрязненными предметами, перед началом работы, после занятия и посещения туалета, перед приемом пищи;</w:t>
      </w:r>
    </w:p>
    <w:p w:rsidR="00435427" w:rsidRDefault="00435427" w:rsidP="00435427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 допускать приема пищи в тренерской (инструкторской);</w:t>
      </w:r>
    </w:p>
    <w:p w:rsidR="00435427" w:rsidRDefault="00435427" w:rsidP="00435427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осуществлять проветривание спортивного зала и раздевалок;</w:t>
      </w:r>
    </w:p>
    <w:p w:rsidR="00435427" w:rsidRDefault="00435427" w:rsidP="00435427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соблюдать требования СП 2.4.3648-20, СанПиН 1.2.3685-21, СП 3.1/2.4.3598-20.</w:t>
      </w:r>
    </w:p>
    <w:p w:rsidR="00435427" w:rsidRDefault="00435427" w:rsidP="0043542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1.13. Запрещается выполнять работу, находясь в состоянии алкогольного опьянения либо в состоянии, вызванном потреблением наркотических средств, психотропных, токсических или других одурманивающих веществ, а также распивать спиртные напитки, употреблять наркотические средства, психотропные, токсические или другие одурманивающие вещества на рабочем месте или в рабочее время.</w:t>
      </w:r>
      <w:r>
        <w:rPr>
          <w:color w:val="000000"/>
          <w:sz w:val="27"/>
          <w:szCs w:val="27"/>
        </w:rPr>
        <w:br/>
        <w:t>1.14. Учитель, допустивший нарушение или невыполнение требований настоящей инструкции, рассматривается, как нарушитель производственной дисциплины и может быть привлечён к дисциплинарной ответственности и прохождению внеочередной проверки знаний требований охраны труда, а в зависимости от последствий - и к уголовной; если нарушение повлекло материальный ущерб - к материальной ответственности в установленном порядке.</w:t>
      </w:r>
    </w:p>
    <w:p w:rsidR="005A4B01" w:rsidRDefault="005A4B01" w:rsidP="008B37AE">
      <w:pPr>
        <w:ind w:firstLine="708"/>
        <w:jc w:val="center"/>
        <w:rPr>
          <w:rStyle w:val="FontStyle52"/>
          <w:sz w:val="28"/>
          <w:szCs w:val="28"/>
        </w:rPr>
      </w:pPr>
    </w:p>
    <w:p w:rsidR="00FD24C4" w:rsidRDefault="00FD24C4" w:rsidP="00FD24C4">
      <w:pPr>
        <w:pStyle w:val="3"/>
        <w:rPr>
          <w:color w:val="000000"/>
        </w:rPr>
      </w:pPr>
      <w:r>
        <w:rPr>
          <w:color w:val="000000"/>
        </w:rPr>
        <w:t>2. Требования охраны труда перед началом работы</w:t>
      </w:r>
    </w:p>
    <w:p w:rsidR="00FD24C4" w:rsidRDefault="00FD24C4" w:rsidP="00FD24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2.1. Учитель физкультуры общеобразовательной организации должен приходить на работу в чистой, опрятной одежде, перед началом работы вымыть руки. Прибыть на работу заблаговременно для исключения спешки и, как следствие, падения и получения травмы.</w:t>
      </w:r>
      <w:r>
        <w:rPr>
          <w:color w:val="000000"/>
          <w:sz w:val="27"/>
          <w:szCs w:val="27"/>
        </w:rPr>
        <w:br/>
        <w:t>2.2. </w:t>
      </w:r>
      <w:r w:rsidRPr="00FD24C4">
        <w:rPr>
          <w:color w:val="000000"/>
          <w:sz w:val="27"/>
          <w:szCs w:val="27"/>
        </w:rPr>
        <w:t>Визуально оценить состояние выключателей, включить полностью освещение в спортивном зале, раздевалках и убедиться в исправности электрооборудования:</w:t>
      </w:r>
    </w:p>
    <w:p w:rsidR="00FD24C4" w:rsidRDefault="00FD24C4" w:rsidP="00FD24C4">
      <w:pPr>
        <w:pStyle w:val="a3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осветительные приборы должны быть исправны, надежно подвешены к потолку, иметь целостную светорассеивающую конструкцию: в спортивном зале – защитную, в душевых – пылевлагонепроницаемую;</w:t>
      </w:r>
    </w:p>
    <w:p w:rsidR="00FD24C4" w:rsidRDefault="00FD24C4" w:rsidP="00FD24C4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уровень искусственной освещенности в спортивном зале должен составлять не менее 200 люкс, в снарядных (инвентарных) - не менее 50 люкс;</w:t>
      </w:r>
    </w:p>
    <w:p w:rsidR="00FD24C4" w:rsidRDefault="00FD24C4" w:rsidP="00FD24C4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коммутационные коробки должны быть закрыты крышками, корпуса выключателей и розеток не должны иметь трещин и сколов, а также оголенных контактов.</w:t>
      </w:r>
    </w:p>
    <w:p w:rsidR="00FD24C4" w:rsidRDefault="00FD24C4" w:rsidP="00FD24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2.3. Надеть спортивную одежду и удобную спортивную обувь с нескользящей подошвой.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2.4. Проверить окна на наличие трещин и иное нарушение целостности стекол.</w:t>
      </w:r>
      <w:r>
        <w:rPr>
          <w:color w:val="000000"/>
          <w:sz w:val="27"/>
          <w:szCs w:val="27"/>
        </w:rPr>
        <w:br/>
        <w:t>2.5. Убедиться в наличии надлежащего теплового режима в спортивном зале (при планируемом занятии в спортивном зале):</w:t>
      </w:r>
    </w:p>
    <w:p w:rsidR="00FD24C4" w:rsidRDefault="00FD24C4" w:rsidP="00FD24C4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a6"/>
          <w:color w:val="000000"/>
        </w:rPr>
        <w:t>в холодный период года:</w:t>
      </w:r>
      <w:r>
        <w:rPr>
          <w:color w:val="000000"/>
          <w:sz w:val="27"/>
          <w:szCs w:val="27"/>
        </w:rPr>
        <w:t> в помещении спортзала — 18-20°С; в помещении зала для занятий лечебной физической культурой — 18-24°С; в помещении душевой — 18-26°С;</w:t>
      </w:r>
    </w:p>
    <w:p w:rsidR="00FD24C4" w:rsidRDefault="00FD24C4" w:rsidP="00FD24C4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a6"/>
          <w:color w:val="000000"/>
        </w:rPr>
        <w:t>в теплый период года</w:t>
      </w:r>
      <w:r>
        <w:rPr>
          <w:color w:val="000000"/>
          <w:sz w:val="27"/>
          <w:szCs w:val="27"/>
        </w:rPr>
        <w:t> для всех типов помещений верхняя граница допустимой температуры воздуха не более 28°С, нижняя граница идентична холодному периоду года.</w:t>
      </w:r>
    </w:p>
    <w:p w:rsidR="00FD24C4" w:rsidRDefault="00FD24C4" w:rsidP="00FD24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2.6. Убедиться в соответствии климатических условий микроклиматическим показателям, при которых проводятся занятия физической культурой на открытом воздухе в холодный период года (при планируемом занятии на спортивной площадке):</w:t>
      </w:r>
    </w:p>
    <w:p w:rsidR="005A4B01" w:rsidRDefault="00435427" w:rsidP="00435427">
      <w:pPr>
        <w:ind w:firstLine="708"/>
        <w:rPr>
          <w:rStyle w:val="FontStyle52"/>
          <w:sz w:val="28"/>
          <w:szCs w:val="28"/>
        </w:rPr>
      </w:pPr>
      <w:r w:rsidRPr="00435427">
        <w:rPr>
          <w:rStyle w:val="FontStyle52"/>
          <w:sz w:val="28"/>
          <w:szCs w:val="28"/>
        </w:rPr>
        <w:t>по климатическим зонам:</w:t>
      </w:r>
    </w:p>
    <w:p w:rsidR="005A4B01" w:rsidRDefault="005A4B01" w:rsidP="008B37AE">
      <w:pPr>
        <w:ind w:firstLine="708"/>
        <w:jc w:val="center"/>
        <w:rPr>
          <w:rStyle w:val="FontStyle52"/>
          <w:sz w:val="28"/>
          <w:szCs w:val="28"/>
        </w:rPr>
      </w:pP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2079"/>
        <w:gridCol w:w="2624"/>
        <w:gridCol w:w="1206"/>
        <w:gridCol w:w="1738"/>
        <w:gridCol w:w="1817"/>
      </w:tblGrid>
      <w:tr w:rsidR="00FD24C4" w:rsidTr="00FD24C4">
        <w:tc>
          <w:tcPr>
            <w:tcW w:w="2079" w:type="dxa"/>
          </w:tcPr>
          <w:p w:rsidR="005A4B01" w:rsidRDefault="005A4B01" w:rsidP="008B37AE">
            <w:pPr>
              <w:jc w:val="center"/>
              <w:rPr>
                <w:rStyle w:val="FontStyle52"/>
                <w:sz w:val="28"/>
                <w:szCs w:val="28"/>
              </w:rPr>
            </w:pPr>
          </w:p>
        </w:tc>
        <w:tc>
          <w:tcPr>
            <w:tcW w:w="2621" w:type="dxa"/>
          </w:tcPr>
          <w:p w:rsidR="005A4B01" w:rsidRDefault="005A4B01" w:rsidP="008B37AE">
            <w:pPr>
              <w:jc w:val="center"/>
              <w:rPr>
                <w:rStyle w:val="FontStyle52"/>
                <w:sz w:val="28"/>
                <w:szCs w:val="28"/>
              </w:rPr>
            </w:pPr>
          </w:p>
        </w:tc>
        <w:tc>
          <w:tcPr>
            <w:tcW w:w="1205" w:type="dxa"/>
          </w:tcPr>
          <w:p w:rsidR="005A4B01" w:rsidRDefault="005A4B01" w:rsidP="008B37AE">
            <w:pPr>
              <w:jc w:val="center"/>
              <w:rPr>
                <w:rStyle w:val="FontStyle52"/>
                <w:sz w:val="28"/>
                <w:szCs w:val="28"/>
              </w:rPr>
            </w:pPr>
          </w:p>
        </w:tc>
        <w:tc>
          <w:tcPr>
            <w:tcW w:w="1740" w:type="dxa"/>
          </w:tcPr>
          <w:p w:rsidR="005A4B01" w:rsidRDefault="005A4B01" w:rsidP="00FD24C4">
            <w:pPr>
              <w:ind w:right="223"/>
              <w:jc w:val="center"/>
              <w:rPr>
                <w:rStyle w:val="FontStyle52"/>
                <w:sz w:val="28"/>
                <w:szCs w:val="28"/>
              </w:rPr>
            </w:pPr>
          </w:p>
        </w:tc>
        <w:tc>
          <w:tcPr>
            <w:tcW w:w="1819" w:type="dxa"/>
          </w:tcPr>
          <w:p w:rsidR="005A4B01" w:rsidRDefault="005A4B01" w:rsidP="008B37AE">
            <w:pPr>
              <w:jc w:val="center"/>
              <w:rPr>
                <w:rStyle w:val="FontStyle52"/>
                <w:sz w:val="28"/>
                <w:szCs w:val="28"/>
              </w:rPr>
            </w:pPr>
          </w:p>
        </w:tc>
      </w:tr>
      <w:tr w:rsidR="00FD24C4" w:rsidRPr="005A4B01" w:rsidTr="00FD24C4">
        <w:tc>
          <w:tcPr>
            <w:tcW w:w="2079" w:type="dxa"/>
            <w:vMerge w:val="restart"/>
            <w:hideMark/>
          </w:tcPr>
          <w:p w:rsidR="00FD24C4" w:rsidRPr="005A4B01" w:rsidRDefault="00FD24C4" w:rsidP="005A4B0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5A4B01">
              <w:rPr>
                <w:rFonts w:eastAsia="Times New Roman"/>
                <w:b/>
                <w:bCs/>
                <w:lang w:eastAsia="ru-RU"/>
              </w:rPr>
              <w:t>Климатическая зона</w:t>
            </w:r>
          </w:p>
        </w:tc>
        <w:tc>
          <w:tcPr>
            <w:tcW w:w="0" w:type="auto"/>
            <w:vMerge w:val="restart"/>
            <w:hideMark/>
          </w:tcPr>
          <w:p w:rsidR="00FD24C4" w:rsidRPr="005A4B01" w:rsidRDefault="00FD24C4" w:rsidP="005A4B0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5A4B01">
              <w:rPr>
                <w:rFonts w:eastAsia="Times New Roman"/>
                <w:b/>
                <w:bCs/>
                <w:lang w:eastAsia="ru-RU"/>
              </w:rPr>
              <w:t>Возраст обучающихся</w:t>
            </w:r>
          </w:p>
        </w:tc>
        <w:tc>
          <w:tcPr>
            <w:tcW w:w="4764" w:type="dxa"/>
            <w:gridSpan w:val="3"/>
          </w:tcPr>
          <w:p w:rsidR="00FD24C4" w:rsidRPr="005A4B01" w:rsidRDefault="00FD24C4" w:rsidP="005A4B0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5A4B01">
              <w:rPr>
                <w:rFonts w:eastAsia="Times New Roman"/>
                <w:b/>
                <w:bCs/>
                <w:lang w:eastAsia="ru-RU"/>
              </w:rPr>
              <w:t>Температура воздуха, °С</w:t>
            </w:r>
          </w:p>
        </w:tc>
      </w:tr>
      <w:tr w:rsidR="00FD24C4" w:rsidRPr="005A4B01" w:rsidTr="00FD24C4">
        <w:tc>
          <w:tcPr>
            <w:tcW w:w="2079" w:type="dxa"/>
            <w:vMerge/>
            <w:hideMark/>
          </w:tcPr>
          <w:p w:rsidR="005A4B01" w:rsidRPr="005A4B01" w:rsidRDefault="005A4B01" w:rsidP="005A4B01">
            <w:pPr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5A4B01" w:rsidRPr="005A4B01" w:rsidRDefault="005A4B01" w:rsidP="005A4B01">
            <w:pPr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5A4B01">
              <w:rPr>
                <w:rFonts w:eastAsia="Times New Roman"/>
                <w:b/>
                <w:bCs/>
                <w:lang w:eastAsia="ru-RU"/>
              </w:rPr>
              <w:t>без ветра</w:t>
            </w:r>
          </w:p>
        </w:tc>
        <w:tc>
          <w:tcPr>
            <w:tcW w:w="1740" w:type="dxa"/>
            <w:hideMark/>
          </w:tcPr>
          <w:p w:rsidR="005A4B01" w:rsidRPr="005A4B01" w:rsidRDefault="005A4B01" w:rsidP="005A4B0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5A4B01">
              <w:rPr>
                <w:rFonts w:eastAsia="Times New Roman"/>
                <w:b/>
                <w:bCs/>
                <w:lang w:eastAsia="ru-RU"/>
              </w:rPr>
              <w:t>при скорости ветра до 5 м/с</w:t>
            </w:r>
          </w:p>
        </w:tc>
        <w:tc>
          <w:tcPr>
            <w:tcW w:w="1819" w:type="dxa"/>
            <w:hideMark/>
          </w:tcPr>
          <w:p w:rsidR="005A4B01" w:rsidRPr="005A4B01" w:rsidRDefault="005A4B01" w:rsidP="005A4B0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5A4B01">
              <w:rPr>
                <w:rFonts w:eastAsia="Times New Roman"/>
                <w:b/>
                <w:bCs/>
                <w:lang w:eastAsia="ru-RU"/>
              </w:rPr>
              <w:t>при скорости ветра 6-10 м/с</w:t>
            </w:r>
          </w:p>
        </w:tc>
      </w:tr>
      <w:tr w:rsidR="00FD24C4" w:rsidRPr="005A4B01" w:rsidTr="00FD24C4">
        <w:tc>
          <w:tcPr>
            <w:tcW w:w="2079" w:type="dxa"/>
            <w:vMerge w:val="restart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Северная часть Российской Федерации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до 12 лет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-10-11</w:t>
            </w:r>
          </w:p>
        </w:tc>
        <w:tc>
          <w:tcPr>
            <w:tcW w:w="1740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-6-7</w:t>
            </w:r>
          </w:p>
        </w:tc>
        <w:tc>
          <w:tcPr>
            <w:tcW w:w="1819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-3-4</w:t>
            </w:r>
          </w:p>
        </w:tc>
      </w:tr>
      <w:tr w:rsidR="00FD24C4" w:rsidRPr="005A4B01" w:rsidTr="00FD24C4">
        <w:tc>
          <w:tcPr>
            <w:tcW w:w="2079" w:type="dxa"/>
            <w:vMerge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12-13 лет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-12</w:t>
            </w:r>
          </w:p>
        </w:tc>
        <w:tc>
          <w:tcPr>
            <w:tcW w:w="1740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-8</w:t>
            </w:r>
          </w:p>
        </w:tc>
        <w:tc>
          <w:tcPr>
            <w:tcW w:w="1819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-5</w:t>
            </w:r>
          </w:p>
        </w:tc>
      </w:tr>
      <w:tr w:rsidR="00FD24C4" w:rsidRPr="005A4B01" w:rsidTr="00FD24C4">
        <w:tc>
          <w:tcPr>
            <w:tcW w:w="2079" w:type="dxa"/>
            <w:vMerge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14-15 лет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-15</w:t>
            </w:r>
          </w:p>
        </w:tc>
        <w:tc>
          <w:tcPr>
            <w:tcW w:w="1740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-12</w:t>
            </w:r>
          </w:p>
        </w:tc>
        <w:tc>
          <w:tcPr>
            <w:tcW w:w="1819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-8</w:t>
            </w:r>
          </w:p>
        </w:tc>
      </w:tr>
      <w:tr w:rsidR="00FD24C4" w:rsidRPr="005A4B01" w:rsidTr="00FD24C4">
        <w:tc>
          <w:tcPr>
            <w:tcW w:w="2079" w:type="dxa"/>
            <w:vMerge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16-17 лет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-16</w:t>
            </w:r>
          </w:p>
        </w:tc>
        <w:tc>
          <w:tcPr>
            <w:tcW w:w="1740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-15</w:t>
            </w:r>
          </w:p>
        </w:tc>
        <w:tc>
          <w:tcPr>
            <w:tcW w:w="1819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-10</w:t>
            </w:r>
          </w:p>
        </w:tc>
      </w:tr>
      <w:tr w:rsidR="00FD24C4" w:rsidRPr="005A4B01" w:rsidTr="00FD24C4">
        <w:tc>
          <w:tcPr>
            <w:tcW w:w="2079" w:type="dxa"/>
            <w:vMerge w:val="restart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Заполярье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до 12 лет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-11-13</w:t>
            </w:r>
          </w:p>
        </w:tc>
        <w:tc>
          <w:tcPr>
            <w:tcW w:w="1740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-7-9</w:t>
            </w:r>
          </w:p>
        </w:tc>
        <w:tc>
          <w:tcPr>
            <w:tcW w:w="1819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-4-5</w:t>
            </w:r>
          </w:p>
        </w:tc>
      </w:tr>
      <w:tr w:rsidR="00FD24C4" w:rsidRPr="005A4B01" w:rsidTr="00FD24C4">
        <w:tc>
          <w:tcPr>
            <w:tcW w:w="2079" w:type="dxa"/>
            <w:vMerge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12-13 лет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-15</w:t>
            </w:r>
          </w:p>
        </w:tc>
        <w:tc>
          <w:tcPr>
            <w:tcW w:w="1740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-11</w:t>
            </w:r>
          </w:p>
        </w:tc>
        <w:tc>
          <w:tcPr>
            <w:tcW w:w="1819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-8</w:t>
            </w:r>
          </w:p>
        </w:tc>
      </w:tr>
      <w:tr w:rsidR="00FD24C4" w:rsidRPr="005A4B01" w:rsidTr="00FD24C4">
        <w:tc>
          <w:tcPr>
            <w:tcW w:w="2079" w:type="dxa"/>
            <w:vMerge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14-15 лет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-18</w:t>
            </w:r>
          </w:p>
        </w:tc>
        <w:tc>
          <w:tcPr>
            <w:tcW w:w="1740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-15</w:t>
            </w:r>
          </w:p>
        </w:tc>
        <w:tc>
          <w:tcPr>
            <w:tcW w:w="1819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-11</w:t>
            </w:r>
          </w:p>
        </w:tc>
      </w:tr>
      <w:tr w:rsidR="00FD24C4" w:rsidRPr="005A4B01" w:rsidTr="00FD24C4">
        <w:tc>
          <w:tcPr>
            <w:tcW w:w="2079" w:type="dxa"/>
            <w:vMerge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16-17 лет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-21</w:t>
            </w:r>
          </w:p>
        </w:tc>
        <w:tc>
          <w:tcPr>
            <w:tcW w:w="1740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-18</w:t>
            </w:r>
          </w:p>
        </w:tc>
        <w:tc>
          <w:tcPr>
            <w:tcW w:w="1819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-13</w:t>
            </w:r>
          </w:p>
        </w:tc>
      </w:tr>
      <w:tr w:rsidR="00FD24C4" w:rsidRPr="005A4B01" w:rsidTr="00FD24C4">
        <w:tc>
          <w:tcPr>
            <w:tcW w:w="2079" w:type="dxa"/>
            <w:vMerge w:val="restart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Средняя полоса Российской Федерации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до 12 лет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-9</w:t>
            </w:r>
          </w:p>
        </w:tc>
        <w:tc>
          <w:tcPr>
            <w:tcW w:w="1740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-6</w:t>
            </w:r>
          </w:p>
        </w:tc>
        <w:tc>
          <w:tcPr>
            <w:tcW w:w="1819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-3</w:t>
            </w:r>
          </w:p>
        </w:tc>
      </w:tr>
      <w:tr w:rsidR="00FD24C4" w:rsidRPr="005A4B01" w:rsidTr="00FD24C4">
        <w:tc>
          <w:tcPr>
            <w:tcW w:w="2079" w:type="dxa"/>
            <w:vMerge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12-13 лет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-12</w:t>
            </w:r>
          </w:p>
        </w:tc>
        <w:tc>
          <w:tcPr>
            <w:tcW w:w="1740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-8</w:t>
            </w:r>
          </w:p>
        </w:tc>
        <w:tc>
          <w:tcPr>
            <w:tcW w:w="1819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-5</w:t>
            </w:r>
          </w:p>
        </w:tc>
      </w:tr>
      <w:tr w:rsidR="00FD24C4" w:rsidRPr="005A4B01" w:rsidTr="00FD24C4">
        <w:tc>
          <w:tcPr>
            <w:tcW w:w="2079" w:type="dxa"/>
            <w:vMerge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14-15 лет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-15</w:t>
            </w:r>
          </w:p>
        </w:tc>
        <w:tc>
          <w:tcPr>
            <w:tcW w:w="1740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-12</w:t>
            </w:r>
          </w:p>
        </w:tc>
        <w:tc>
          <w:tcPr>
            <w:tcW w:w="1819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-8</w:t>
            </w:r>
          </w:p>
        </w:tc>
      </w:tr>
      <w:tr w:rsidR="00FD24C4" w:rsidRPr="005A4B01" w:rsidTr="00FD24C4">
        <w:tc>
          <w:tcPr>
            <w:tcW w:w="2079" w:type="dxa"/>
            <w:vMerge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16-17 лет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-16</w:t>
            </w:r>
          </w:p>
        </w:tc>
        <w:tc>
          <w:tcPr>
            <w:tcW w:w="1740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-15</w:t>
            </w:r>
          </w:p>
        </w:tc>
        <w:tc>
          <w:tcPr>
            <w:tcW w:w="1819" w:type="dxa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-10</w:t>
            </w:r>
          </w:p>
        </w:tc>
      </w:tr>
    </w:tbl>
    <w:p w:rsidR="005A4B01" w:rsidRDefault="005A4B01" w:rsidP="008B37AE">
      <w:pPr>
        <w:ind w:firstLine="708"/>
        <w:jc w:val="center"/>
        <w:rPr>
          <w:rStyle w:val="FontStyle52"/>
          <w:sz w:val="28"/>
          <w:szCs w:val="28"/>
        </w:rPr>
      </w:pPr>
    </w:p>
    <w:p w:rsidR="005A4B01" w:rsidRDefault="005A4B01" w:rsidP="005A4B01">
      <w:pPr>
        <w:ind w:firstLine="708"/>
        <w:rPr>
          <w:rStyle w:val="FontStyle52"/>
          <w:sz w:val="28"/>
          <w:szCs w:val="28"/>
        </w:rPr>
      </w:pPr>
      <w:r>
        <w:rPr>
          <w:color w:val="000000"/>
          <w:sz w:val="27"/>
          <w:szCs w:val="27"/>
          <w:u w:val="single"/>
        </w:rPr>
        <w:t>в условиях муссонного климата: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9"/>
        <w:gridCol w:w="1569"/>
        <w:gridCol w:w="2262"/>
        <w:gridCol w:w="2027"/>
        <w:gridCol w:w="1804"/>
      </w:tblGrid>
      <w:tr w:rsidR="005A4B01" w:rsidRPr="005A4B01" w:rsidTr="005A4B01">
        <w:tc>
          <w:tcPr>
            <w:tcW w:w="0" w:type="auto"/>
            <w:hideMark/>
          </w:tcPr>
          <w:p w:rsidR="005A4B01" w:rsidRPr="005A4B01" w:rsidRDefault="005A4B01" w:rsidP="005A4B0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5A4B01">
              <w:rPr>
                <w:rFonts w:eastAsia="Times New Roman"/>
                <w:b/>
                <w:bCs/>
                <w:lang w:eastAsia="ru-RU"/>
              </w:rPr>
              <w:t>Сезоны года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5A4B01">
              <w:rPr>
                <w:rFonts w:eastAsia="Times New Roman"/>
                <w:b/>
                <w:bCs/>
                <w:lang w:eastAsia="ru-RU"/>
              </w:rPr>
              <w:t>Класс обучения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5A4B01">
              <w:rPr>
                <w:rFonts w:eastAsia="Times New Roman"/>
                <w:b/>
                <w:bCs/>
                <w:lang w:eastAsia="ru-RU"/>
              </w:rPr>
              <w:t>Температура воздуха, °С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5A4B01">
              <w:rPr>
                <w:rFonts w:eastAsia="Times New Roman"/>
                <w:b/>
                <w:bCs/>
                <w:lang w:eastAsia="ru-RU"/>
              </w:rPr>
              <w:t>Влажность воздуха, %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5A4B01">
              <w:rPr>
                <w:rFonts w:eastAsia="Times New Roman"/>
                <w:b/>
                <w:bCs/>
                <w:lang w:eastAsia="ru-RU"/>
              </w:rPr>
              <w:t>Скорость ветра, м/с</w:t>
            </w:r>
          </w:p>
        </w:tc>
      </w:tr>
      <w:tr w:rsidR="005A4B01" w:rsidRPr="005A4B01" w:rsidTr="005A4B01">
        <w:tc>
          <w:tcPr>
            <w:tcW w:w="0" w:type="auto"/>
            <w:vMerge w:val="restart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Зима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1-4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-1-7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0-75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&lt;2</w:t>
            </w:r>
          </w:p>
        </w:tc>
      </w:tr>
      <w:tr w:rsidR="005A4B01" w:rsidRPr="005A4B01" w:rsidTr="005A4B01">
        <w:tc>
          <w:tcPr>
            <w:tcW w:w="0" w:type="auto"/>
            <w:vMerge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5-11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-1-15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0-00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&lt;5</w:t>
            </w:r>
          </w:p>
        </w:tc>
      </w:tr>
      <w:tr w:rsidR="005A4B01" w:rsidRPr="005A4B01" w:rsidTr="005A4B01">
        <w:tc>
          <w:tcPr>
            <w:tcW w:w="0" w:type="auto"/>
            <w:vMerge w:val="restart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Весна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1-4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0+5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0-80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0-2</w:t>
            </w:r>
          </w:p>
        </w:tc>
      </w:tr>
      <w:tr w:rsidR="005A4B01" w:rsidRPr="005A4B01" w:rsidTr="005A4B01">
        <w:tc>
          <w:tcPr>
            <w:tcW w:w="0" w:type="auto"/>
            <w:vMerge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5-11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-1+5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0-00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0-7</w:t>
            </w:r>
          </w:p>
        </w:tc>
      </w:tr>
      <w:tr w:rsidR="005A4B01" w:rsidRPr="005A4B01" w:rsidTr="005A4B01">
        <w:tc>
          <w:tcPr>
            <w:tcW w:w="0" w:type="auto"/>
            <w:vMerge w:val="restart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Лето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1-4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&lt;+25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&lt;60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2-6</w:t>
            </w:r>
          </w:p>
        </w:tc>
      </w:tr>
      <w:tr w:rsidR="005A4B01" w:rsidRPr="005A4B01" w:rsidTr="005A4B01">
        <w:tc>
          <w:tcPr>
            <w:tcW w:w="0" w:type="auto"/>
            <w:vMerge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5-11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&lt;+30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&lt;80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0-8</w:t>
            </w:r>
          </w:p>
        </w:tc>
      </w:tr>
      <w:tr w:rsidR="005A4B01" w:rsidRPr="005A4B01" w:rsidTr="005A4B01">
        <w:tc>
          <w:tcPr>
            <w:tcW w:w="0" w:type="auto"/>
            <w:vMerge w:val="restart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Осень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1-4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&gt;+3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0-75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0-2</w:t>
            </w:r>
          </w:p>
        </w:tc>
      </w:tr>
      <w:tr w:rsidR="005A4B01" w:rsidRPr="005A4B01" w:rsidTr="005A4B01">
        <w:tc>
          <w:tcPr>
            <w:tcW w:w="0" w:type="auto"/>
            <w:vMerge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5-11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0-00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0-8</w:t>
            </w:r>
          </w:p>
        </w:tc>
      </w:tr>
      <w:tr w:rsidR="005A4B01" w:rsidRPr="005A4B01" w:rsidTr="005A4B01">
        <w:tc>
          <w:tcPr>
            <w:tcW w:w="0" w:type="auto"/>
            <w:vMerge w:val="restart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Весеннее межсезонье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1-4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0-3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0-60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0-2</w:t>
            </w:r>
          </w:p>
        </w:tc>
      </w:tr>
      <w:tr w:rsidR="005A4B01" w:rsidRPr="005A4B01" w:rsidTr="005A4B01">
        <w:tc>
          <w:tcPr>
            <w:tcW w:w="0" w:type="auto"/>
            <w:vMerge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5-11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0-7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0-00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0-6</w:t>
            </w:r>
          </w:p>
        </w:tc>
      </w:tr>
      <w:tr w:rsidR="005A4B01" w:rsidRPr="005A4B01" w:rsidTr="005A4B01">
        <w:tc>
          <w:tcPr>
            <w:tcW w:w="0" w:type="auto"/>
            <w:vMerge w:val="restart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lastRenderedPageBreak/>
              <w:t>Осеннее межсезонье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1-4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0-5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0-80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0-3</w:t>
            </w:r>
          </w:p>
        </w:tc>
      </w:tr>
      <w:tr w:rsidR="005A4B01" w:rsidRPr="005A4B01" w:rsidTr="005A4B01">
        <w:tc>
          <w:tcPr>
            <w:tcW w:w="0" w:type="auto"/>
            <w:vMerge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5-11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0-10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0-00</w:t>
            </w:r>
          </w:p>
        </w:tc>
        <w:tc>
          <w:tcPr>
            <w:tcW w:w="0" w:type="auto"/>
            <w:hideMark/>
          </w:tcPr>
          <w:p w:rsidR="005A4B01" w:rsidRPr="005A4B01" w:rsidRDefault="005A4B01" w:rsidP="005A4B01">
            <w:pPr>
              <w:rPr>
                <w:rFonts w:eastAsia="Times New Roman"/>
                <w:lang w:eastAsia="ru-RU"/>
              </w:rPr>
            </w:pPr>
            <w:r w:rsidRPr="005A4B01">
              <w:rPr>
                <w:rFonts w:eastAsia="Times New Roman"/>
                <w:lang w:eastAsia="ru-RU"/>
              </w:rPr>
              <w:t>0-8</w:t>
            </w:r>
          </w:p>
        </w:tc>
      </w:tr>
    </w:tbl>
    <w:p w:rsidR="005A4B01" w:rsidRDefault="005A4B01" w:rsidP="005A4B0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дождливые дни занятия физической культурой проводить в зале.</w:t>
      </w:r>
      <w:r>
        <w:rPr>
          <w:color w:val="000000"/>
          <w:sz w:val="27"/>
          <w:szCs w:val="27"/>
        </w:rPr>
        <w:br/>
        <w:t>2.7. Удостовериться в наличии первичных средств пожаротушения, срока их пригодности и доступности, в наличии аптечки первой помощи и укомплектованности ее медикаментами.</w:t>
      </w:r>
      <w:r>
        <w:rPr>
          <w:color w:val="000000"/>
          <w:sz w:val="27"/>
          <w:szCs w:val="27"/>
        </w:rPr>
        <w:br/>
        <w:t>2.8. Провести осмотр санитарного состояния тренерской, раздевалок и спортивного зала, а также оценить покрытие пола спортивного зала, которое не должно быть сырым, иметь дефекты и повреждения.</w:t>
      </w:r>
      <w:r>
        <w:rPr>
          <w:color w:val="000000"/>
          <w:sz w:val="27"/>
          <w:szCs w:val="27"/>
        </w:rPr>
        <w:br/>
        <w:t>2.9. Провести осмотр санитарного состояния спортивной площадки, оценить состояние беговых дорожек, спортивной площадки и футбольного поля, которые не должны быть сырыми и иметь дефекты. Не допускать наличия на спортивной площадке, стадионе, беговых дорожках, в прыжковой яме битого стекла, проволоки, камней.</w:t>
      </w:r>
      <w:r>
        <w:rPr>
          <w:color w:val="000000"/>
          <w:sz w:val="27"/>
          <w:szCs w:val="27"/>
        </w:rPr>
        <w:br/>
        <w:t>2.10. Произвести сквозное проветривание спортзала и раздевалок в соответствии с показателями продолжительности, указанными в СанПиН 1.2.3685-21, открыв окна с ограничителями и двери.</w:t>
      </w:r>
      <w:r>
        <w:rPr>
          <w:color w:val="000000"/>
          <w:sz w:val="27"/>
          <w:szCs w:val="27"/>
        </w:rPr>
        <w:br/>
        <w:t>2.11. Убедиться в свободности выхода из спортивного зала и раздевалок.</w:t>
      </w:r>
      <w:r>
        <w:rPr>
          <w:color w:val="000000"/>
          <w:sz w:val="27"/>
          <w:szCs w:val="27"/>
        </w:rPr>
        <w:br/>
        <w:t>2.12. Убедиться в безопасности рабочего места, проверить на устойчивость и исправность спортивные снаряды и иное спортивное оборудование. При сборке спортивных снарядов соблюдать осторожность.</w:t>
      </w:r>
      <w:r>
        <w:rPr>
          <w:color w:val="000000"/>
          <w:sz w:val="27"/>
          <w:szCs w:val="27"/>
        </w:rPr>
        <w:br/>
        <w:t>2.13. Убедиться в целостности и исправности спортивного инвентаря с учётом требований к проводимому уроку по тем или иным видам спортивных занятий.</w:t>
      </w:r>
      <w:r>
        <w:rPr>
          <w:color w:val="000000"/>
          <w:sz w:val="27"/>
          <w:szCs w:val="27"/>
        </w:rPr>
        <w:br/>
        <w:t>2.14. Перед проведением урока проверить пол в спортивном зале на отсутствие влажности.</w:t>
      </w:r>
      <w:r>
        <w:rPr>
          <w:color w:val="000000"/>
          <w:sz w:val="27"/>
          <w:szCs w:val="27"/>
        </w:rPr>
        <w:br/>
        <w:t>2.15. При подготовке к занятиям по спортивным играм проверить накачку мячей, натяжение волейбольной сетки, крепление баскетбольных щитов и правильность разметки поля.</w:t>
      </w:r>
      <w:r>
        <w:rPr>
          <w:color w:val="000000"/>
          <w:sz w:val="27"/>
          <w:szCs w:val="27"/>
        </w:rPr>
        <w:br/>
        <w:t>2.16. Перед занятиями с упражнениями на гимнастику проверить наличие матов и их целостность, прочность креплений спортивных снарядов, канатов, целостность шведской стенки.</w:t>
      </w:r>
      <w:r>
        <w:rPr>
          <w:color w:val="000000"/>
          <w:sz w:val="27"/>
          <w:szCs w:val="27"/>
        </w:rPr>
        <w:br/>
        <w:t>2.17. Перед использованием силовых тренажеров и штанги проверить целостность тросов, смазку трущихся частей, наличие необходимых весов и крепление штанги, наличие фиксатора веса на тренажёрах.</w:t>
      </w:r>
      <w:r>
        <w:rPr>
          <w:color w:val="000000"/>
          <w:sz w:val="27"/>
          <w:szCs w:val="27"/>
        </w:rPr>
        <w:br/>
        <w:t>2.18. Перед занятиями шейпингом проверить исправность музыкальной аппаратуры, целостность зеркал и хореографического станка, наличие спортивных ковриков.</w:t>
      </w:r>
      <w:r>
        <w:rPr>
          <w:color w:val="000000"/>
          <w:sz w:val="27"/>
          <w:szCs w:val="27"/>
        </w:rPr>
        <w:br/>
        <w:t>2.19. Перед осуществлением работы в тренерской (инструкторской) провести проверку работоспособности и удостовериться в исправности персонального компьютера и оргтехники, иных электроприборов.</w:t>
      </w:r>
      <w:r>
        <w:rPr>
          <w:color w:val="000000"/>
          <w:sz w:val="27"/>
          <w:szCs w:val="27"/>
        </w:rPr>
        <w:br/>
        <w:t>2.20. Приступать к работе разрешается после выполнения подготовительных мероприятий и устранения всех недостатков и неисправностей.</w:t>
      </w:r>
    </w:p>
    <w:p w:rsidR="005A4B01" w:rsidRDefault="005A4B01" w:rsidP="005A4B01">
      <w:pPr>
        <w:pStyle w:val="3"/>
        <w:rPr>
          <w:color w:val="000000"/>
        </w:rPr>
      </w:pPr>
      <w:r>
        <w:rPr>
          <w:color w:val="000000"/>
        </w:rPr>
        <w:t>3. Требования охраны труда во время работы</w:t>
      </w:r>
    </w:p>
    <w:p w:rsidR="005A4B01" w:rsidRDefault="005A4B01" w:rsidP="005A4B0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3.1. Во время работы необходимо соблюдать порядок в тренерской, спортивном зале и инвентарной (снарядной), не загромождать выходы из помещений и подходы к первичным средствам пожаротушения.</w:t>
      </w:r>
      <w:r>
        <w:rPr>
          <w:color w:val="000000"/>
          <w:sz w:val="27"/>
          <w:szCs w:val="27"/>
        </w:rPr>
        <w:br/>
        <w:t>3.2. При изучении обучающимися новых тем по физической культуре, выполнении впервые упражнений на спортивных снарядах провести с детьми соответствующие инструктажи с записью в журнале регистрации инструктажей, обучить безопасным правилам выполнения упражнений.</w:t>
      </w:r>
      <w:r>
        <w:rPr>
          <w:color w:val="000000"/>
          <w:sz w:val="27"/>
          <w:szCs w:val="27"/>
        </w:rPr>
        <w:br/>
        <w:t>3.3. Поддерживать дисциплину и порядок во время занятий по физкультуре, не разрешать обучающимся самовольно уходить из спортивного зала или спортивной площадки без разрешения учителя, не оставлять обучающихся одних без контроля.</w:t>
      </w:r>
      <w:r>
        <w:rPr>
          <w:color w:val="000000"/>
          <w:sz w:val="27"/>
          <w:szCs w:val="27"/>
        </w:rPr>
        <w:br/>
        <w:t>3.4. Следить за правильным и безопасным исполнением упражнений обучающимися, исключать конфликтные ситуации во время занятий, возможность столкновения детей друг с другом во время разминки, спортивных игр, перестроений, эстафет и т.д.</w:t>
      </w:r>
      <w:r>
        <w:rPr>
          <w:color w:val="000000"/>
          <w:sz w:val="27"/>
          <w:szCs w:val="27"/>
        </w:rPr>
        <w:br/>
        <w:t>3.5. Строго соблюдать установленные нормы и требования, а также рекомендации медицинского работника по дозировке физической нагрузки для обучающихся.</w:t>
      </w:r>
      <w:r>
        <w:rPr>
          <w:color w:val="000000"/>
          <w:sz w:val="27"/>
          <w:szCs w:val="27"/>
        </w:rPr>
        <w:br/>
        <w:t>3.6. Спортивные снаряды и спортивный инвентарь применять только в исправном состоянии, соблюдая правила безопасности и утверждённые методики.</w:t>
      </w:r>
      <w:r>
        <w:rPr>
          <w:color w:val="000000"/>
          <w:sz w:val="27"/>
          <w:szCs w:val="27"/>
        </w:rPr>
        <w:br/>
        <w:t>3.7. При выполнении демонстрационных упражнений на спортивных снарядах соблюдать осторожность, использовать исправные гимнастические маты.</w:t>
      </w:r>
      <w:r>
        <w:rPr>
          <w:color w:val="000000"/>
          <w:sz w:val="27"/>
          <w:szCs w:val="27"/>
        </w:rPr>
        <w:br/>
        <w:t>3.8. При осуществлении обучающимися игр в футбол, баскетбол, волейбол и иных быть внимательным и не отвлекаться.</w:t>
      </w:r>
      <w:r>
        <w:rPr>
          <w:color w:val="000000"/>
          <w:sz w:val="27"/>
          <w:szCs w:val="27"/>
        </w:rPr>
        <w:br/>
        <w:t>3.9. После каждого занятия в отсутствии обучающихся проветривать спортивный, гимнастический залы, руководствуясь показателями продолжительности, указанными в СанПиН 1.2.3685-21:</w:t>
      </w:r>
    </w:p>
    <w:p w:rsidR="00ED3908" w:rsidRDefault="00ED3908" w:rsidP="008B37AE">
      <w:pPr>
        <w:ind w:firstLine="708"/>
        <w:jc w:val="center"/>
        <w:rPr>
          <w:rStyle w:val="FontStyle52"/>
          <w:sz w:val="28"/>
          <w:szCs w:val="28"/>
        </w:rPr>
      </w:pPr>
    </w:p>
    <w:p w:rsidR="00BE33FC" w:rsidRDefault="00BE33FC" w:rsidP="008B37AE">
      <w:pPr>
        <w:ind w:firstLine="708"/>
        <w:jc w:val="center"/>
        <w:rPr>
          <w:rStyle w:val="FontStyle52"/>
          <w:sz w:val="28"/>
          <w:szCs w:val="28"/>
        </w:rPr>
      </w:pP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2850"/>
        <w:gridCol w:w="4322"/>
        <w:gridCol w:w="2434"/>
      </w:tblGrid>
      <w:tr w:rsidR="00ED3908" w:rsidRPr="00ED3908" w:rsidTr="003A4E2B">
        <w:tc>
          <w:tcPr>
            <w:tcW w:w="0" w:type="auto"/>
            <w:vMerge w:val="restart"/>
            <w:hideMark/>
          </w:tcPr>
          <w:p w:rsidR="00ED3908" w:rsidRPr="00ED3908" w:rsidRDefault="00ED3908" w:rsidP="00ED3908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ED3908">
              <w:rPr>
                <w:rFonts w:eastAsia="Times New Roman"/>
                <w:b/>
                <w:bCs/>
                <w:lang w:eastAsia="ru-RU"/>
              </w:rPr>
              <w:t>Температура наружного</w:t>
            </w:r>
            <w:r w:rsidRPr="00ED3908">
              <w:rPr>
                <w:rFonts w:eastAsia="Times New Roman"/>
                <w:b/>
                <w:bCs/>
                <w:lang w:eastAsia="ru-RU"/>
              </w:rPr>
              <w:br/>
              <w:t>воздуха, °С</w:t>
            </w:r>
          </w:p>
        </w:tc>
        <w:tc>
          <w:tcPr>
            <w:tcW w:w="6802" w:type="dxa"/>
            <w:gridSpan w:val="2"/>
            <w:hideMark/>
          </w:tcPr>
          <w:p w:rsidR="00ED3908" w:rsidRPr="00ED3908" w:rsidRDefault="00ED3908">
            <w:pPr>
              <w:spacing w:after="200"/>
              <w:rPr>
                <w:rFonts w:eastAsia="Times New Roman"/>
                <w:sz w:val="20"/>
                <w:szCs w:val="20"/>
                <w:lang w:eastAsia="ru-RU"/>
              </w:rPr>
            </w:pPr>
            <w:r w:rsidRPr="00ED3908">
              <w:rPr>
                <w:rFonts w:eastAsia="Times New Roman"/>
                <w:b/>
                <w:bCs/>
                <w:lang w:eastAsia="ru-RU"/>
              </w:rPr>
              <w:t>Длительность проветривания помещений, мин.</w:t>
            </w:r>
          </w:p>
        </w:tc>
      </w:tr>
      <w:tr w:rsidR="00ED3908" w:rsidRPr="00ED3908" w:rsidTr="00ED3908">
        <w:tc>
          <w:tcPr>
            <w:tcW w:w="0" w:type="auto"/>
            <w:vMerge/>
            <w:hideMark/>
          </w:tcPr>
          <w:p w:rsidR="00ED3908" w:rsidRPr="00ED3908" w:rsidRDefault="00ED3908" w:rsidP="00ED3908">
            <w:pPr>
              <w:rPr>
                <w:rFonts w:eastAsia="Times New Roman"/>
                <w:b/>
                <w:bCs/>
                <w:lang w:eastAsia="ru-RU"/>
              </w:rPr>
            </w:pPr>
          </w:p>
        </w:tc>
        <w:tc>
          <w:tcPr>
            <w:tcW w:w="0" w:type="auto"/>
            <w:hideMark/>
          </w:tcPr>
          <w:p w:rsidR="00ED3908" w:rsidRPr="00ED3908" w:rsidRDefault="00ED3908" w:rsidP="00ED3908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ED3908">
              <w:rPr>
                <w:rFonts w:eastAsia="Times New Roman"/>
                <w:b/>
                <w:bCs/>
                <w:lang w:eastAsia="ru-RU"/>
              </w:rPr>
              <w:t>Учебные кабинеты</w:t>
            </w:r>
            <w:r w:rsidRPr="00ED3908">
              <w:rPr>
                <w:rFonts w:eastAsia="Times New Roman"/>
                <w:b/>
                <w:bCs/>
                <w:lang w:eastAsia="ru-RU"/>
              </w:rPr>
              <w:br/>
              <w:t>в малые перемены, мин</w:t>
            </w:r>
          </w:p>
        </w:tc>
        <w:tc>
          <w:tcPr>
            <w:tcW w:w="1571" w:type="dxa"/>
            <w:hideMark/>
          </w:tcPr>
          <w:p w:rsidR="00ED3908" w:rsidRPr="00ED3908" w:rsidRDefault="00ED3908" w:rsidP="00ED3908">
            <w:pPr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ED3908">
              <w:rPr>
                <w:rFonts w:eastAsia="Times New Roman"/>
                <w:b/>
                <w:bCs/>
                <w:lang w:eastAsia="ru-RU"/>
              </w:rPr>
              <w:t>Учебные кабинеты</w:t>
            </w:r>
            <w:r w:rsidRPr="00ED3908">
              <w:rPr>
                <w:rFonts w:eastAsia="Times New Roman"/>
                <w:b/>
                <w:bCs/>
                <w:lang w:eastAsia="ru-RU"/>
              </w:rPr>
              <w:br/>
              <w:t>в большие перемены, мин</w:t>
            </w:r>
          </w:p>
        </w:tc>
      </w:tr>
      <w:tr w:rsidR="00ED3908" w:rsidRPr="00ED3908" w:rsidTr="00ED3908">
        <w:tc>
          <w:tcPr>
            <w:tcW w:w="0" w:type="auto"/>
            <w:hideMark/>
          </w:tcPr>
          <w:p w:rsidR="00ED3908" w:rsidRPr="00ED3908" w:rsidRDefault="00ED3908" w:rsidP="00ED3908">
            <w:pPr>
              <w:rPr>
                <w:rFonts w:eastAsia="Times New Roman"/>
                <w:lang w:eastAsia="ru-RU"/>
              </w:rPr>
            </w:pPr>
            <w:r w:rsidRPr="00ED3908">
              <w:rPr>
                <w:rFonts w:eastAsia="Times New Roman"/>
                <w:lang w:eastAsia="ru-RU"/>
              </w:rPr>
              <w:t>от +10 до +6</w:t>
            </w:r>
          </w:p>
        </w:tc>
        <w:tc>
          <w:tcPr>
            <w:tcW w:w="0" w:type="auto"/>
            <w:hideMark/>
          </w:tcPr>
          <w:p w:rsidR="00ED3908" w:rsidRPr="00ED3908" w:rsidRDefault="00ED3908" w:rsidP="00ED3908">
            <w:pPr>
              <w:rPr>
                <w:rFonts w:eastAsia="Times New Roman"/>
                <w:lang w:eastAsia="ru-RU"/>
              </w:rPr>
            </w:pPr>
            <w:r w:rsidRPr="00ED3908">
              <w:rPr>
                <w:rFonts w:eastAsia="Times New Roman"/>
                <w:lang w:eastAsia="ru-RU"/>
              </w:rPr>
              <w:t>4-10</w:t>
            </w:r>
          </w:p>
        </w:tc>
        <w:tc>
          <w:tcPr>
            <w:tcW w:w="1571" w:type="dxa"/>
            <w:hideMark/>
          </w:tcPr>
          <w:p w:rsidR="00ED3908" w:rsidRPr="00ED3908" w:rsidRDefault="00ED3908" w:rsidP="00ED3908">
            <w:pPr>
              <w:rPr>
                <w:rFonts w:eastAsia="Times New Roman"/>
                <w:lang w:eastAsia="ru-RU"/>
              </w:rPr>
            </w:pPr>
            <w:r w:rsidRPr="00ED3908">
              <w:rPr>
                <w:rFonts w:eastAsia="Times New Roman"/>
                <w:lang w:eastAsia="ru-RU"/>
              </w:rPr>
              <w:t>25-35</w:t>
            </w:r>
          </w:p>
        </w:tc>
      </w:tr>
      <w:tr w:rsidR="00ED3908" w:rsidRPr="00ED3908" w:rsidTr="00ED3908">
        <w:tc>
          <w:tcPr>
            <w:tcW w:w="0" w:type="auto"/>
            <w:hideMark/>
          </w:tcPr>
          <w:p w:rsidR="00ED3908" w:rsidRPr="00ED3908" w:rsidRDefault="00ED3908" w:rsidP="00ED3908">
            <w:pPr>
              <w:rPr>
                <w:rFonts w:eastAsia="Times New Roman"/>
                <w:lang w:eastAsia="ru-RU"/>
              </w:rPr>
            </w:pPr>
            <w:r w:rsidRPr="00ED3908">
              <w:rPr>
                <w:rFonts w:eastAsia="Times New Roman"/>
                <w:lang w:eastAsia="ru-RU"/>
              </w:rPr>
              <w:t>от +5 до 0</w:t>
            </w:r>
          </w:p>
        </w:tc>
        <w:tc>
          <w:tcPr>
            <w:tcW w:w="0" w:type="auto"/>
            <w:hideMark/>
          </w:tcPr>
          <w:p w:rsidR="00ED3908" w:rsidRPr="00ED3908" w:rsidRDefault="00ED3908" w:rsidP="00ED3908">
            <w:pPr>
              <w:rPr>
                <w:rFonts w:eastAsia="Times New Roman"/>
                <w:lang w:eastAsia="ru-RU"/>
              </w:rPr>
            </w:pPr>
            <w:r w:rsidRPr="00ED3908">
              <w:rPr>
                <w:rFonts w:eastAsia="Times New Roman"/>
                <w:lang w:eastAsia="ru-RU"/>
              </w:rPr>
              <w:t>3-7</w:t>
            </w:r>
          </w:p>
        </w:tc>
        <w:tc>
          <w:tcPr>
            <w:tcW w:w="1571" w:type="dxa"/>
            <w:hideMark/>
          </w:tcPr>
          <w:p w:rsidR="00ED3908" w:rsidRPr="00ED3908" w:rsidRDefault="00ED3908" w:rsidP="00ED3908">
            <w:pPr>
              <w:rPr>
                <w:rFonts w:eastAsia="Times New Roman"/>
                <w:lang w:eastAsia="ru-RU"/>
              </w:rPr>
            </w:pPr>
            <w:r w:rsidRPr="00ED3908">
              <w:rPr>
                <w:rFonts w:eastAsia="Times New Roman"/>
                <w:lang w:eastAsia="ru-RU"/>
              </w:rPr>
              <w:t>20-30</w:t>
            </w:r>
          </w:p>
        </w:tc>
      </w:tr>
      <w:tr w:rsidR="00ED3908" w:rsidRPr="00ED3908" w:rsidTr="00ED3908">
        <w:tc>
          <w:tcPr>
            <w:tcW w:w="0" w:type="auto"/>
            <w:hideMark/>
          </w:tcPr>
          <w:p w:rsidR="00ED3908" w:rsidRPr="00ED3908" w:rsidRDefault="00ED3908" w:rsidP="00ED3908">
            <w:pPr>
              <w:rPr>
                <w:rFonts w:eastAsia="Times New Roman"/>
                <w:lang w:eastAsia="ru-RU"/>
              </w:rPr>
            </w:pPr>
            <w:r w:rsidRPr="00ED3908">
              <w:rPr>
                <w:rFonts w:eastAsia="Times New Roman"/>
                <w:lang w:eastAsia="ru-RU"/>
              </w:rPr>
              <w:t>от 0 до -5</w:t>
            </w:r>
          </w:p>
        </w:tc>
        <w:tc>
          <w:tcPr>
            <w:tcW w:w="0" w:type="auto"/>
            <w:hideMark/>
          </w:tcPr>
          <w:p w:rsidR="00ED3908" w:rsidRPr="00ED3908" w:rsidRDefault="00ED3908" w:rsidP="00ED3908">
            <w:pPr>
              <w:rPr>
                <w:rFonts w:eastAsia="Times New Roman"/>
                <w:lang w:eastAsia="ru-RU"/>
              </w:rPr>
            </w:pPr>
            <w:r w:rsidRPr="00ED3908">
              <w:rPr>
                <w:rFonts w:eastAsia="Times New Roman"/>
                <w:lang w:eastAsia="ru-RU"/>
              </w:rPr>
              <w:t>2-5</w:t>
            </w:r>
          </w:p>
        </w:tc>
        <w:tc>
          <w:tcPr>
            <w:tcW w:w="1571" w:type="dxa"/>
            <w:hideMark/>
          </w:tcPr>
          <w:p w:rsidR="00ED3908" w:rsidRPr="00ED3908" w:rsidRDefault="00ED3908" w:rsidP="00ED3908">
            <w:pPr>
              <w:rPr>
                <w:rFonts w:eastAsia="Times New Roman"/>
                <w:lang w:eastAsia="ru-RU"/>
              </w:rPr>
            </w:pPr>
            <w:r w:rsidRPr="00ED3908">
              <w:rPr>
                <w:rFonts w:eastAsia="Times New Roman"/>
                <w:lang w:eastAsia="ru-RU"/>
              </w:rPr>
              <w:t>15-25</w:t>
            </w:r>
          </w:p>
        </w:tc>
      </w:tr>
      <w:tr w:rsidR="00ED3908" w:rsidRPr="00ED3908" w:rsidTr="00ED3908">
        <w:tc>
          <w:tcPr>
            <w:tcW w:w="0" w:type="auto"/>
            <w:hideMark/>
          </w:tcPr>
          <w:p w:rsidR="00ED3908" w:rsidRPr="00ED3908" w:rsidRDefault="00ED3908" w:rsidP="00ED3908">
            <w:pPr>
              <w:rPr>
                <w:rFonts w:eastAsia="Times New Roman"/>
                <w:lang w:eastAsia="ru-RU"/>
              </w:rPr>
            </w:pPr>
            <w:r w:rsidRPr="00ED3908">
              <w:rPr>
                <w:rFonts w:eastAsia="Times New Roman"/>
                <w:lang w:eastAsia="ru-RU"/>
              </w:rPr>
              <w:t>от -5 до -10</w:t>
            </w:r>
          </w:p>
        </w:tc>
        <w:tc>
          <w:tcPr>
            <w:tcW w:w="0" w:type="auto"/>
            <w:hideMark/>
          </w:tcPr>
          <w:p w:rsidR="00ED3908" w:rsidRPr="00ED3908" w:rsidRDefault="00ED3908" w:rsidP="00ED3908">
            <w:pPr>
              <w:rPr>
                <w:rFonts w:eastAsia="Times New Roman"/>
                <w:lang w:eastAsia="ru-RU"/>
              </w:rPr>
            </w:pPr>
            <w:r w:rsidRPr="00ED3908">
              <w:rPr>
                <w:rFonts w:eastAsia="Times New Roman"/>
                <w:lang w:eastAsia="ru-RU"/>
              </w:rPr>
              <w:t>1-3</w:t>
            </w:r>
          </w:p>
        </w:tc>
        <w:tc>
          <w:tcPr>
            <w:tcW w:w="1571" w:type="dxa"/>
            <w:hideMark/>
          </w:tcPr>
          <w:p w:rsidR="00ED3908" w:rsidRPr="00ED3908" w:rsidRDefault="00ED3908" w:rsidP="00ED3908">
            <w:pPr>
              <w:rPr>
                <w:rFonts w:eastAsia="Times New Roman"/>
                <w:lang w:eastAsia="ru-RU"/>
              </w:rPr>
            </w:pPr>
            <w:r w:rsidRPr="00ED3908">
              <w:rPr>
                <w:rFonts w:eastAsia="Times New Roman"/>
                <w:lang w:eastAsia="ru-RU"/>
              </w:rPr>
              <w:t>10-15</w:t>
            </w:r>
          </w:p>
        </w:tc>
      </w:tr>
      <w:tr w:rsidR="00ED3908" w:rsidRPr="00ED3908" w:rsidTr="00ED3908">
        <w:tc>
          <w:tcPr>
            <w:tcW w:w="0" w:type="auto"/>
            <w:hideMark/>
          </w:tcPr>
          <w:p w:rsidR="00ED3908" w:rsidRPr="00ED3908" w:rsidRDefault="00ED3908" w:rsidP="00ED3908">
            <w:pPr>
              <w:rPr>
                <w:rFonts w:eastAsia="Times New Roman"/>
                <w:lang w:eastAsia="ru-RU"/>
              </w:rPr>
            </w:pPr>
            <w:r w:rsidRPr="00ED3908">
              <w:rPr>
                <w:rFonts w:eastAsia="Times New Roman"/>
                <w:lang w:eastAsia="ru-RU"/>
              </w:rPr>
              <w:t>ниже -10</w:t>
            </w:r>
          </w:p>
        </w:tc>
        <w:tc>
          <w:tcPr>
            <w:tcW w:w="0" w:type="auto"/>
            <w:hideMark/>
          </w:tcPr>
          <w:p w:rsidR="00ED3908" w:rsidRPr="00ED3908" w:rsidRDefault="00ED3908" w:rsidP="00ED3908">
            <w:pPr>
              <w:rPr>
                <w:rFonts w:eastAsia="Times New Roman"/>
                <w:lang w:eastAsia="ru-RU"/>
              </w:rPr>
            </w:pPr>
            <w:r w:rsidRPr="00ED3908">
              <w:rPr>
                <w:rFonts w:eastAsia="Times New Roman"/>
                <w:lang w:eastAsia="ru-RU"/>
              </w:rPr>
              <w:t>1-1,5</w:t>
            </w:r>
          </w:p>
        </w:tc>
        <w:tc>
          <w:tcPr>
            <w:tcW w:w="1571" w:type="dxa"/>
            <w:hideMark/>
          </w:tcPr>
          <w:p w:rsidR="00ED3908" w:rsidRPr="00ED3908" w:rsidRDefault="00ED3908" w:rsidP="00ED3908">
            <w:pPr>
              <w:rPr>
                <w:rFonts w:eastAsia="Times New Roman"/>
                <w:lang w:eastAsia="ru-RU"/>
              </w:rPr>
            </w:pPr>
            <w:r w:rsidRPr="00ED3908">
              <w:rPr>
                <w:rFonts w:eastAsia="Times New Roman"/>
                <w:lang w:eastAsia="ru-RU"/>
              </w:rPr>
              <w:t>5-10</w:t>
            </w:r>
          </w:p>
        </w:tc>
      </w:tr>
    </w:tbl>
    <w:p w:rsidR="00BE33FC" w:rsidRDefault="00BE33FC" w:rsidP="008B37AE">
      <w:pPr>
        <w:ind w:firstLine="708"/>
        <w:jc w:val="center"/>
        <w:rPr>
          <w:rStyle w:val="FontStyle52"/>
          <w:sz w:val="28"/>
          <w:szCs w:val="28"/>
        </w:rPr>
      </w:pPr>
    </w:p>
    <w:p w:rsidR="00ED3908" w:rsidRDefault="0011143C" w:rsidP="00ED3908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11143C">
        <w:rPr>
          <w:rFonts w:eastAsia="Times New Roman"/>
          <w:color w:val="000000"/>
          <w:sz w:val="27"/>
          <w:szCs w:val="27"/>
          <w:lang w:eastAsia="ru-RU"/>
        </w:rPr>
        <w:t>3.10. Персональный компьютер или ноутбук в тренерской (инструкторской), принтер необходимо использовать в соответствии с инструкцией по эксплуатации и (или) техническим паспортом.</w:t>
      </w:r>
      <w:r w:rsidRPr="0011143C">
        <w:rPr>
          <w:rFonts w:eastAsia="Times New Roman"/>
          <w:color w:val="000000"/>
          <w:sz w:val="27"/>
          <w:szCs w:val="27"/>
          <w:lang w:eastAsia="ru-RU"/>
        </w:rPr>
        <w:br/>
        <w:t xml:space="preserve">3.11. При использовании электронного оборудования, в том числе клавиатуры и </w:t>
      </w:r>
      <w:r w:rsidRPr="0011143C">
        <w:rPr>
          <w:rFonts w:eastAsia="Times New Roman"/>
          <w:color w:val="000000"/>
          <w:sz w:val="27"/>
          <w:szCs w:val="27"/>
          <w:lang w:eastAsia="ru-RU"/>
        </w:rPr>
        <w:lastRenderedPageBreak/>
        <w:t>мыши, ежедневно дезинфицировать их в соответствии с рекомендациями производителя либо с использованием растворов или салфеток на спиртовой основе, содержащих не менее 70% спирта.</w:t>
      </w:r>
      <w:r w:rsidRPr="0011143C">
        <w:rPr>
          <w:rFonts w:eastAsia="Times New Roman"/>
          <w:color w:val="000000"/>
          <w:sz w:val="27"/>
          <w:szCs w:val="27"/>
          <w:lang w:eastAsia="ru-RU"/>
        </w:rPr>
        <w:br/>
        <w:t>3.12. Не использовать в помещениях переносные отопительные приборы с инфракрасным излучением, а также кипятильники, плитки, электрочайники, не сертифицированные удлинители.</w:t>
      </w:r>
      <w:r w:rsidRPr="0011143C">
        <w:rPr>
          <w:rFonts w:eastAsia="Times New Roman"/>
          <w:color w:val="000000"/>
          <w:sz w:val="27"/>
          <w:szCs w:val="27"/>
          <w:lang w:eastAsia="ru-RU"/>
        </w:rPr>
        <w:br/>
        <w:t>3.13.</w:t>
      </w:r>
      <w:r w:rsidR="00ED3908">
        <w:rPr>
          <w:rFonts w:eastAsia="Times New Roman"/>
          <w:color w:val="000000"/>
          <w:sz w:val="27"/>
          <w:szCs w:val="27"/>
          <w:lang w:eastAsia="ru-RU"/>
        </w:rPr>
        <w:t xml:space="preserve"> При использовании персонального компьютера, оргтехники и иных электроприборов учителю физкультуры запрещается:</w:t>
      </w:r>
    </w:p>
    <w:p w:rsidR="0011143C" w:rsidRPr="00ED3908" w:rsidRDefault="0011143C" w:rsidP="00ED390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ED3908">
        <w:rPr>
          <w:rFonts w:eastAsia="Times New Roman"/>
          <w:color w:val="000000"/>
          <w:sz w:val="27"/>
          <w:szCs w:val="27"/>
          <w:lang w:eastAsia="ru-RU"/>
        </w:rPr>
        <w:t>включать в электросеть и отключать от неё электроприборы мокрыми и влажными руками;</w:t>
      </w:r>
    </w:p>
    <w:p w:rsidR="0011143C" w:rsidRPr="0011143C" w:rsidRDefault="0011143C" w:rsidP="00111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11143C">
        <w:rPr>
          <w:rFonts w:eastAsia="Times New Roman"/>
          <w:color w:val="000000"/>
          <w:sz w:val="27"/>
          <w:szCs w:val="27"/>
          <w:lang w:eastAsia="ru-RU"/>
        </w:rPr>
        <w:t>нарушать последовательность включения и выключения компьютера, оргтехники и иных электроприборов;</w:t>
      </w:r>
    </w:p>
    <w:p w:rsidR="0011143C" w:rsidRPr="0011143C" w:rsidRDefault="0011143C" w:rsidP="00111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11143C">
        <w:rPr>
          <w:rFonts w:eastAsia="Times New Roman"/>
          <w:color w:val="000000"/>
          <w:sz w:val="27"/>
          <w:szCs w:val="27"/>
          <w:lang w:eastAsia="ru-RU"/>
        </w:rPr>
        <w:t>размещать на электроприборах предметы (бумагу, ткань, вещи и т.п.);</w:t>
      </w:r>
    </w:p>
    <w:p w:rsidR="0011143C" w:rsidRPr="0011143C" w:rsidRDefault="0011143C" w:rsidP="00111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11143C">
        <w:rPr>
          <w:rFonts w:eastAsia="Times New Roman"/>
          <w:color w:val="000000"/>
          <w:sz w:val="27"/>
          <w:szCs w:val="27"/>
          <w:lang w:eastAsia="ru-RU"/>
        </w:rPr>
        <w:t>разбирать включенные в электросеть приборы;</w:t>
      </w:r>
    </w:p>
    <w:p w:rsidR="0011143C" w:rsidRPr="0011143C" w:rsidRDefault="0011143C" w:rsidP="00111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11143C">
        <w:rPr>
          <w:rFonts w:eastAsia="Times New Roman"/>
          <w:color w:val="000000"/>
          <w:sz w:val="27"/>
          <w:szCs w:val="27"/>
          <w:lang w:eastAsia="ru-RU"/>
        </w:rPr>
        <w:t>прикасаться к оголенным или с поврежденной изоляцией проводам и кабелям питания;</w:t>
      </w:r>
    </w:p>
    <w:p w:rsidR="0011143C" w:rsidRPr="0011143C" w:rsidRDefault="0011143C" w:rsidP="00111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11143C">
        <w:rPr>
          <w:rFonts w:eastAsia="Times New Roman"/>
          <w:color w:val="000000"/>
          <w:sz w:val="27"/>
          <w:szCs w:val="27"/>
          <w:lang w:eastAsia="ru-RU"/>
        </w:rPr>
        <w:t>сгибать и защемлять кабели питания;</w:t>
      </w:r>
    </w:p>
    <w:p w:rsidR="0011143C" w:rsidRPr="0011143C" w:rsidRDefault="0011143C" w:rsidP="00111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11143C">
        <w:rPr>
          <w:rFonts w:eastAsia="Times New Roman"/>
          <w:color w:val="000000"/>
          <w:sz w:val="27"/>
          <w:szCs w:val="27"/>
          <w:lang w:eastAsia="ru-RU"/>
        </w:rPr>
        <w:t>оставлять без присмотра включенные электроприборы.</w:t>
      </w:r>
    </w:p>
    <w:p w:rsidR="0011143C" w:rsidRPr="0011143C" w:rsidRDefault="0011143C" w:rsidP="0011143C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11143C">
        <w:rPr>
          <w:rFonts w:eastAsia="Times New Roman"/>
          <w:color w:val="000000"/>
          <w:sz w:val="27"/>
          <w:szCs w:val="27"/>
          <w:lang w:eastAsia="ru-RU"/>
        </w:rPr>
        <w:t>3.14. Осуществлять контроль ежедневной обработки спортивного инвентаря и матов в спортивном зале с использованием мыльно-содового раствора.</w:t>
      </w:r>
      <w:r w:rsidRPr="0011143C">
        <w:rPr>
          <w:rFonts w:eastAsia="Times New Roman"/>
          <w:color w:val="000000"/>
          <w:sz w:val="27"/>
          <w:szCs w:val="27"/>
          <w:lang w:eastAsia="ru-RU"/>
        </w:rPr>
        <w:br/>
        <w:t>3.15. </w:t>
      </w:r>
      <w:r w:rsidR="00435427" w:rsidRPr="00435427">
        <w:rPr>
          <w:rFonts w:eastAsia="Times New Roman"/>
          <w:color w:val="000000"/>
          <w:sz w:val="27"/>
          <w:szCs w:val="27"/>
          <w:lang w:eastAsia="ru-RU"/>
        </w:rPr>
        <w:t>Учителю физкультуры необходимо соблюдать правила передвижения в помещениях и на территории школы:</w:t>
      </w:r>
    </w:p>
    <w:p w:rsidR="0011143C" w:rsidRPr="0011143C" w:rsidRDefault="0011143C" w:rsidP="001114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11143C">
        <w:rPr>
          <w:rFonts w:eastAsia="Times New Roman"/>
          <w:color w:val="000000"/>
          <w:sz w:val="27"/>
          <w:szCs w:val="27"/>
          <w:lang w:eastAsia="ru-RU"/>
        </w:rPr>
        <w:t>во время ходьбы быть внимательным и контролировать изменение окружающей обстановки;</w:t>
      </w:r>
    </w:p>
    <w:p w:rsidR="0011143C" w:rsidRPr="0011143C" w:rsidRDefault="0011143C" w:rsidP="001114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11143C">
        <w:rPr>
          <w:rFonts w:eastAsia="Times New Roman"/>
          <w:color w:val="000000"/>
          <w:sz w:val="27"/>
          <w:szCs w:val="27"/>
          <w:lang w:eastAsia="ru-RU"/>
        </w:rPr>
        <w:t>ходить по коридорам и лестничным маршам, придерживаясь правой стороны;</w:t>
      </w:r>
    </w:p>
    <w:p w:rsidR="0011143C" w:rsidRPr="0011143C" w:rsidRDefault="0011143C" w:rsidP="001114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11143C">
        <w:rPr>
          <w:rFonts w:eastAsia="Times New Roman"/>
          <w:color w:val="000000"/>
          <w:sz w:val="27"/>
          <w:szCs w:val="27"/>
          <w:lang w:eastAsia="ru-RU"/>
        </w:rPr>
        <w:t>при передвижении по лестничным пролетам следует соблюдать осторожность и внимательность, не перепрыгивать через ступеньки, не наклоняться через перила, ходить осторожно и не спеша;</w:t>
      </w:r>
    </w:p>
    <w:p w:rsidR="0011143C" w:rsidRPr="0011143C" w:rsidRDefault="0011143C" w:rsidP="001114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11143C">
        <w:rPr>
          <w:rFonts w:eastAsia="Times New Roman"/>
          <w:color w:val="000000"/>
          <w:sz w:val="27"/>
          <w:szCs w:val="27"/>
          <w:lang w:eastAsia="ru-RU"/>
        </w:rPr>
        <w:t>не проходить ближе 1,5 метра от стен здания общеобразовательной организации;</w:t>
      </w:r>
    </w:p>
    <w:p w:rsidR="0011143C" w:rsidRPr="0011143C" w:rsidRDefault="0011143C" w:rsidP="001114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11143C">
        <w:rPr>
          <w:rFonts w:eastAsia="Times New Roman"/>
          <w:color w:val="000000"/>
          <w:sz w:val="27"/>
          <w:szCs w:val="27"/>
          <w:lang w:eastAsia="ru-RU"/>
        </w:rPr>
        <w:t>не наступать на люки.</w:t>
      </w:r>
    </w:p>
    <w:p w:rsidR="0011143C" w:rsidRPr="0011143C" w:rsidRDefault="0011143C" w:rsidP="0011143C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11143C">
        <w:rPr>
          <w:rFonts w:eastAsia="Times New Roman"/>
          <w:color w:val="000000"/>
          <w:sz w:val="27"/>
          <w:szCs w:val="27"/>
          <w:lang w:eastAsia="ru-RU"/>
        </w:rPr>
        <w:t>3.16. Соблюдать во время работы настоящую инструкцию по охране труда для учителя физкультуры, иные инструкции по охране труда при выполнении работ, установленный режим рабочего времени и времени отдыха.</w:t>
      </w:r>
      <w:r w:rsidRPr="0011143C">
        <w:rPr>
          <w:rFonts w:eastAsia="Times New Roman"/>
          <w:color w:val="000000"/>
          <w:sz w:val="27"/>
          <w:szCs w:val="27"/>
          <w:lang w:eastAsia="ru-RU"/>
        </w:rPr>
        <w:br/>
        <w:t>3.17. При длительной работе с журналом, документами, за компьютером (ноутбуком) с целью снижения утомления зрительного анализатора, предотвращения развития познотонического утомления через час работы делать перерыв на 10-15 минут, во время которого следует выполнять комплекс упражнений для глаз, физкультурные паузы.</w:t>
      </w:r>
    </w:p>
    <w:p w:rsidR="00BE33FC" w:rsidRPr="003F62DB" w:rsidRDefault="00BE33FC" w:rsidP="008B37AE">
      <w:pPr>
        <w:ind w:firstLine="708"/>
        <w:jc w:val="center"/>
        <w:rPr>
          <w:rFonts w:eastAsia="Calibri"/>
          <w:b/>
          <w:sz w:val="28"/>
          <w:szCs w:val="28"/>
        </w:rPr>
      </w:pPr>
    </w:p>
    <w:p w:rsidR="009B641C" w:rsidRPr="00BE33FC" w:rsidRDefault="009B641C" w:rsidP="00BE33FC">
      <w:pPr>
        <w:rPr>
          <w:sz w:val="28"/>
          <w:szCs w:val="28"/>
        </w:rPr>
      </w:pPr>
      <w:r w:rsidRPr="00BE33FC">
        <w:rPr>
          <w:sz w:val="28"/>
          <w:szCs w:val="28"/>
        </w:rPr>
        <w:t>4. Требования охраны труда в аварийных ситуациях</w:t>
      </w:r>
    </w:p>
    <w:p w:rsidR="009B641C" w:rsidRPr="00BE33FC" w:rsidRDefault="009B641C" w:rsidP="00BE33FC">
      <w:pPr>
        <w:rPr>
          <w:sz w:val="28"/>
          <w:szCs w:val="28"/>
        </w:rPr>
      </w:pPr>
      <w:r w:rsidRPr="00BE33FC">
        <w:rPr>
          <w:sz w:val="28"/>
          <w:szCs w:val="28"/>
        </w:rPr>
        <w:lastRenderedPageBreak/>
        <w:t>4.1.</w:t>
      </w:r>
      <w:r w:rsidR="00BE33FC">
        <w:rPr>
          <w:sz w:val="28"/>
          <w:szCs w:val="28"/>
        </w:rPr>
        <w:t xml:space="preserve"> Перечень основыных возможных аварий и аварийных ситуаций, причины их вызывающие:</w:t>
      </w:r>
    </w:p>
    <w:p w:rsidR="009B641C" w:rsidRPr="00BE33FC" w:rsidRDefault="009B641C" w:rsidP="00BE33FC">
      <w:pPr>
        <w:rPr>
          <w:sz w:val="28"/>
          <w:szCs w:val="28"/>
        </w:rPr>
      </w:pPr>
      <w:r w:rsidRPr="00BE33FC">
        <w:rPr>
          <w:sz w:val="28"/>
          <w:szCs w:val="28"/>
        </w:rPr>
        <w:t>возникновение технической неисправности спортивных снарядов, тренажёров, спортивного инвентаря вследствие износа;</w:t>
      </w:r>
    </w:p>
    <w:p w:rsidR="009B641C" w:rsidRPr="00BE33FC" w:rsidRDefault="009B641C" w:rsidP="00BE33FC">
      <w:pPr>
        <w:rPr>
          <w:sz w:val="28"/>
          <w:szCs w:val="28"/>
        </w:rPr>
      </w:pPr>
      <w:r w:rsidRPr="00BE33FC">
        <w:rPr>
          <w:sz w:val="28"/>
          <w:szCs w:val="28"/>
        </w:rPr>
        <w:t>изменение метеорологической ситуации, нарушение санитарно-гигиенических норм на спортивной площадке;</w:t>
      </w:r>
    </w:p>
    <w:p w:rsidR="009B641C" w:rsidRPr="00BE33FC" w:rsidRDefault="009B641C" w:rsidP="00BE33FC">
      <w:pPr>
        <w:rPr>
          <w:sz w:val="28"/>
          <w:szCs w:val="28"/>
        </w:rPr>
      </w:pPr>
      <w:r w:rsidRPr="00BE33FC">
        <w:rPr>
          <w:sz w:val="28"/>
          <w:szCs w:val="28"/>
        </w:rPr>
        <w:t>пожар, возгорание, задымление, поражение электрическим током вследствие неисправности электрооборудования, оргтехники, шнуров питания;</w:t>
      </w:r>
    </w:p>
    <w:p w:rsidR="009B641C" w:rsidRPr="00BE33FC" w:rsidRDefault="009B641C" w:rsidP="00BE33FC">
      <w:pPr>
        <w:rPr>
          <w:sz w:val="28"/>
          <w:szCs w:val="28"/>
        </w:rPr>
      </w:pPr>
      <w:r w:rsidRPr="00BE33FC">
        <w:rPr>
          <w:sz w:val="28"/>
          <w:szCs w:val="28"/>
        </w:rPr>
        <w:t>прорыв системы отопления, водоснабжения, канализации из-за износа труб;</w:t>
      </w:r>
    </w:p>
    <w:p w:rsidR="009B641C" w:rsidRPr="00BE33FC" w:rsidRDefault="009B641C" w:rsidP="00BE33FC">
      <w:pPr>
        <w:rPr>
          <w:sz w:val="28"/>
          <w:szCs w:val="28"/>
        </w:rPr>
      </w:pPr>
      <w:r w:rsidRPr="00BE33FC">
        <w:rPr>
          <w:sz w:val="28"/>
          <w:szCs w:val="28"/>
        </w:rPr>
        <w:t>террористический акт или угроза его совершения.</w:t>
      </w:r>
    </w:p>
    <w:p w:rsidR="00ED3908" w:rsidRDefault="009B641C" w:rsidP="00ED3908">
      <w:pPr>
        <w:rPr>
          <w:sz w:val="28"/>
          <w:szCs w:val="28"/>
        </w:rPr>
      </w:pPr>
      <w:r w:rsidRPr="00BE33FC">
        <w:rPr>
          <w:sz w:val="28"/>
          <w:szCs w:val="28"/>
        </w:rPr>
        <w:t>4.2. </w:t>
      </w:r>
      <w:r w:rsidR="0011143C">
        <w:rPr>
          <w:sz w:val="28"/>
          <w:szCs w:val="28"/>
        </w:rPr>
        <w:t>Учитель физической культуры обязан немедлено известить заместителя директора по УВР или директора школы</w:t>
      </w:r>
      <w:r w:rsidR="00ED3908">
        <w:rPr>
          <w:sz w:val="28"/>
          <w:szCs w:val="28"/>
        </w:rPr>
        <w:t>:</w:t>
      </w:r>
    </w:p>
    <w:p w:rsidR="009B641C" w:rsidRPr="00ED3908" w:rsidRDefault="009B641C" w:rsidP="00ED3908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r w:rsidRPr="00ED3908">
        <w:rPr>
          <w:color w:val="000000"/>
          <w:sz w:val="27"/>
          <w:szCs w:val="27"/>
        </w:rPr>
        <w:t>о любой ситуации, угрожающей жизни и здоровью обучающихся и работников общеобразовательной организации;</w:t>
      </w:r>
    </w:p>
    <w:p w:rsidR="009B641C" w:rsidRDefault="009B641C" w:rsidP="009B641C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 факте возникновения групповых инфекционных и неинфекционных заболеваний;</w:t>
      </w:r>
    </w:p>
    <w:p w:rsidR="009B641C" w:rsidRDefault="009B641C" w:rsidP="009B641C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 каждом произошедшем несчастном случае;</w:t>
      </w:r>
    </w:p>
    <w:p w:rsidR="009B641C" w:rsidRDefault="009B641C" w:rsidP="009B641C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 ухудшении состояния своего здоровья, в том числе о проявлении признаков острого профессионального заболевания (отравления).</w:t>
      </w:r>
    </w:p>
    <w:p w:rsidR="008B37AE" w:rsidRPr="003F62DB" w:rsidRDefault="009B641C" w:rsidP="00435427">
      <w:pPr>
        <w:pStyle w:val="a3"/>
        <w:rPr>
          <w:rFonts w:eastAsia="Calibri"/>
          <w:sz w:val="28"/>
          <w:szCs w:val="28"/>
        </w:rPr>
      </w:pPr>
      <w:r>
        <w:rPr>
          <w:color w:val="000000"/>
          <w:sz w:val="27"/>
          <w:szCs w:val="27"/>
        </w:rPr>
        <w:t>4.3. В случае возникновения технической неисправности спортивных снарядов, тренажёров, спортивного инвентаря учитель физкультуры должен остановить занятие, изъять данное оборудование или ограничить к нему доступ, и не использовать его в образовательной деятельности до полного устранения неисправностей и получения разрешения заместителя директора по административно-хозяйственной части.</w:t>
      </w:r>
      <w:r>
        <w:rPr>
          <w:color w:val="000000"/>
          <w:sz w:val="27"/>
          <w:szCs w:val="27"/>
        </w:rPr>
        <w:br/>
        <w:t>4.4. При изменении метеорологической ситуации (дождь, снег, резкое похолодание, порывы ветра), нарушении санитарно-гигиенических норм на спортивной площадке учитель физкультуры должен остановить занятие и перенести его в спортивный зал.</w:t>
      </w:r>
      <w:r>
        <w:rPr>
          <w:color w:val="000000"/>
          <w:sz w:val="27"/>
          <w:szCs w:val="27"/>
        </w:rPr>
        <w:br/>
        <w:t>4.5. В случае появления задымления или возгорания в спортивном зале, раздевалках, тренерской, снарядной (инвентарной) или в иных помещениях учитель физкультуры обязан немедленно прекратить работу, вывести обучающихся из спортивного зала и раздевалок – опасных зон, вызвать пожарную охрану по телефону 01 (101 – с мобильного), оповестить голосом о пожаре и вручную задействовать АПС, сообщить директору школы. При условии отсутствия угрозы жизни и здоровью людей принять меры к ликвидации пожара в начальной стадии с помощью первичных средств пожаротушения.</w:t>
      </w:r>
      <w:r>
        <w:rPr>
          <w:color w:val="000000"/>
          <w:sz w:val="27"/>
          <w:szCs w:val="27"/>
        </w:rPr>
        <w:br/>
        <w:t xml:space="preserve">4.6. В случае получения травмы или плохого самочувствия учитель физкультуры обязан прекратить работу, позвать на помощь, воспользоваться аптечкой первой помощи, поставить в известность директора школы (при отсутствии иное должностное лицо) и обратиться в медицинский пункт. При плохом самочувствии или получении травмы иным работником или </w:t>
      </w:r>
      <w:r>
        <w:rPr>
          <w:color w:val="000000"/>
          <w:sz w:val="27"/>
          <w:szCs w:val="27"/>
        </w:rPr>
        <w:lastRenderedPageBreak/>
        <w:t>обучающимся необходимо оказать ему первую помощь. Вызвать медицинского работника общеобразовательной организации, при необходимости, вызвать скорую медицинскую помощь по телефону 03 (103) и сообщить о происшествии директору школы. Обеспечить до начала расследования сохранность обстановки на месте происшествия, а если это невозможно (существует угроза жизни и здоровью окружающих) – фиксирование обстановки путем фотографирования или иным методом.</w:t>
      </w:r>
      <w:r>
        <w:rPr>
          <w:color w:val="000000"/>
          <w:sz w:val="27"/>
          <w:szCs w:val="27"/>
        </w:rPr>
        <w:br/>
        <w:t>4.7. При аварии (прорыве) в системе отопления в спортивном зале необходимо вывести обучающихся из помещения, оперативно сообщить о происшедшем заместителю директора по административно-хозяйственной части общеобразовательной организации.</w:t>
      </w:r>
      <w:r>
        <w:rPr>
          <w:color w:val="000000"/>
          <w:sz w:val="27"/>
          <w:szCs w:val="27"/>
        </w:rPr>
        <w:br/>
        <w:t>4.8. В случае угрозы или возникновения очага опасного воздействия техногенного характера, угрозы или приведения в исполнение террористического акта следует руководствоваться Планом эвакуации, инструкцией о порядке действий в случае угрозы и возникновении ЧС террористического характера.</w:t>
      </w:r>
      <w:bookmarkStart w:id="2" w:name="_GoBack"/>
      <w:bookmarkEnd w:id="2"/>
    </w:p>
    <w:p w:rsidR="009B641C" w:rsidRPr="009B641C" w:rsidRDefault="009B641C" w:rsidP="009B641C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  <w:lang w:eastAsia="ru-RU"/>
        </w:rPr>
      </w:pPr>
      <w:r w:rsidRPr="009B641C">
        <w:rPr>
          <w:rFonts w:eastAsia="Times New Roman"/>
          <w:b/>
          <w:bCs/>
          <w:color w:val="000000"/>
          <w:sz w:val="27"/>
          <w:szCs w:val="27"/>
          <w:lang w:eastAsia="ru-RU"/>
        </w:rPr>
        <w:t>5. Требования охраны труда по окончании работы</w:t>
      </w:r>
    </w:p>
    <w:p w:rsidR="009B641C" w:rsidRPr="009B641C" w:rsidRDefault="009B641C" w:rsidP="009B641C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9B641C">
        <w:rPr>
          <w:rFonts w:eastAsia="Times New Roman"/>
          <w:color w:val="000000"/>
          <w:sz w:val="27"/>
          <w:szCs w:val="27"/>
          <w:lang w:eastAsia="ru-RU"/>
        </w:rPr>
        <w:t>5.1. Собрать у обучающихся спортивный инвентарь, проверить на целостность и разместить в инвентарной (снарядной).</w:t>
      </w:r>
      <w:r w:rsidRPr="009B641C">
        <w:rPr>
          <w:rFonts w:eastAsia="Times New Roman"/>
          <w:color w:val="000000"/>
          <w:sz w:val="27"/>
          <w:szCs w:val="27"/>
          <w:lang w:eastAsia="ru-RU"/>
        </w:rPr>
        <w:br/>
        <w:t>5.2. Провести осмотр санитарного состояния спортивного зала, спортивной площадки и раздевалок (после выхода обучающихся).</w:t>
      </w:r>
      <w:r w:rsidRPr="009B641C">
        <w:rPr>
          <w:rFonts w:eastAsia="Times New Roman"/>
          <w:color w:val="000000"/>
          <w:sz w:val="27"/>
          <w:szCs w:val="27"/>
          <w:lang w:eastAsia="ru-RU"/>
        </w:rPr>
        <w:br/>
        <w:t>5.3. После окончания последнего урока физической культуры яму для прыжков закрыть полимерной пленкой или иными защитными приспособлениями во избежание загрязнения песка.</w:t>
      </w:r>
      <w:r w:rsidRPr="009B641C">
        <w:rPr>
          <w:rFonts w:eastAsia="Times New Roman"/>
          <w:color w:val="000000"/>
          <w:sz w:val="27"/>
          <w:szCs w:val="27"/>
          <w:lang w:eastAsia="ru-RU"/>
        </w:rPr>
        <w:br/>
        <w:t>5.4. Убедиться в свободности выходов из спортивного зала и раздевалок.</w:t>
      </w:r>
      <w:r w:rsidRPr="009B641C">
        <w:rPr>
          <w:rFonts w:eastAsia="Times New Roman"/>
          <w:color w:val="000000"/>
          <w:sz w:val="27"/>
          <w:szCs w:val="27"/>
          <w:lang w:eastAsia="ru-RU"/>
        </w:rPr>
        <w:br/>
        <w:t>5.5. Проветрить спортивный зал и раздевалки.</w:t>
      </w:r>
      <w:r w:rsidRPr="009B641C">
        <w:rPr>
          <w:rFonts w:eastAsia="Times New Roman"/>
          <w:color w:val="000000"/>
          <w:sz w:val="27"/>
          <w:szCs w:val="27"/>
          <w:lang w:eastAsia="ru-RU"/>
        </w:rPr>
        <w:br/>
        <w:t>5.6. Отключить персональный компьютер (ноутбук) и оргтехнику в тренерской, другие имеющиеся электроприборы от электросети.</w:t>
      </w:r>
      <w:r w:rsidRPr="009B641C">
        <w:rPr>
          <w:rFonts w:eastAsia="Times New Roman"/>
          <w:color w:val="000000"/>
          <w:sz w:val="27"/>
          <w:szCs w:val="27"/>
          <w:lang w:eastAsia="ru-RU"/>
        </w:rPr>
        <w:br/>
        <w:t>5.7. Удостовериться в противопожарной безопасности спортивного зала, инвентарной (снарядной), тренерской и раздевалок. Удостовериться, что противопожарные правила в помещениях соблюдены, огнетушители находятся в установленных местах. При окончании срока эксплуатации огнетушителя передать его лицу, ответственному за пожарную безопасность в школе, для последующей перезарядки. Установить в помещении новый огнетушитель.</w:t>
      </w:r>
      <w:r w:rsidRPr="009B641C">
        <w:rPr>
          <w:rFonts w:eastAsia="Times New Roman"/>
          <w:color w:val="000000"/>
          <w:sz w:val="27"/>
          <w:szCs w:val="27"/>
          <w:lang w:eastAsia="ru-RU"/>
        </w:rPr>
        <w:br/>
        <w:t>5.8. Проконтролировать проведение влажной уборки, обработку спортивного инвентаря и матов с использованием мыльно-содового раствора, а также вынос мусора из помещений.</w:t>
      </w:r>
      <w:r w:rsidRPr="009B641C">
        <w:rPr>
          <w:rFonts w:eastAsia="Times New Roman"/>
          <w:color w:val="000000"/>
          <w:sz w:val="27"/>
          <w:szCs w:val="27"/>
          <w:lang w:eastAsia="ru-RU"/>
        </w:rPr>
        <w:br/>
        <w:t>5.9. Закрыть окна, вымыть руки, перекрыть воду и выключить свет.</w:t>
      </w:r>
      <w:r w:rsidRPr="009B641C">
        <w:rPr>
          <w:rFonts w:eastAsia="Times New Roman"/>
          <w:color w:val="000000"/>
          <w:sz w:val="27"/>
          <w:szCs w:val="27"/>
          <w:lang w:eastAsia="ru-RU"/>
        </w:rPr>
        <w:br/>
        <w:t>5.10. Сообщить непосредственному руководителю о недостатках, влияющих на безопасность труда, пожарную безопасность, обнаруженных во время работы.</w:t>
      </w:r>
      <w:r w:rsidRPr="009B641C">
        <w:rPr>
          <w:rFonts w:eastAsia="Times New Roman"/>
          <w:color w:val="000000"/>
          <w:sz w:val="27"/>
          <w:szCs w:val="27"/>
          <w:lang w:eastAsia="ru-RU"/>
        </w:rPr>
        <w:br/>
        <w:t>5.11. При отсутствии недостатков закрыть спортивный зал и раздевалки на ключ</w:t>
      </w:r>
    </w:p>
    <w:p w:rsidR="008B37AE" w:rsidRPr="003F62DB" w:rsidRDefault="008B37AE" w:rsidP="008B37AE">
      <w:pPr>
        <w:ind w:firstLine="708"/>
        <w:jc w:val="both"/>
        <w:rPr>
          <w:rFonts w:eastAsia="Calibri"/>
          <w:sz w:val="28"/>
          <w:szCs w:val="28"/>
        </w:rPr>
      </w:pPr>
    </w:p>
    <w:p w:rsidR="00164DC0" w:rsidRDefault="008B37AE" w:rsidP="008B37AE"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C4392C">
        <w:rPr>
          <w:rFonts w:eastAsia="Calibri"/>
          <w:sz w:val="28"/>
          <w:szCs w:val="28"/>
        </w:rPr>
        <w:t xml:space="preserve">                  __________  </w:t>
      </w:r>
      <w:r>
        <w:rPr>
          <w:rFonts w:eastAsia="Calibri"/>
          <w:sz w:val="28"/>
          <w:szCs w:val="28"/>
        </w:rPr>
        <w:t>М.М. Зайдуллин</w:t>
      </w:r>
    </w:p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C3BF9"/>
    <w:multiLevelType w:val="multilevel"/>
    <w:tmpl w:val="BFC0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B2DD1"/>
    <w:multiLevelType w:val="multilevel"/>
    <w:tmpl w:val="BFC0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DE6446"/>
    <w:multiLevelType w:val="multilevel"/>
    <w:tmpl w:val="39E8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651309"/>
    <w:multiLevelType w:val="multilevel"/>
    <w:tmpl w:val="F4B6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630495"/>
    <w:multiLevelType w:val="multilevel"/>
    <w:tmpl w:val="BFC0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384EA8"/>
    <w:multiLevelType w:val="multilevel"/>
    <w:tmpl w:val="BFC0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4556D8"/>
    <w:multiLevelType w:val="multilevel"/>
    <w:tmpl w:val="BFC0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616035"/>
    <w:multiLevelType w:val="multilevel"/>
    <w:tmpl w:val="BFC0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3149B2"/>
    <w:multiLevelType w:val="multilevel"/>
    <w:tmpl w:val="F03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D32ED8"/>
    <w:multiLevelType w:val="multilevel"/>
    <w:tmpl w:val="BFC0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667904"/>
    <w:multiLevelType w:val="multilevel"/>
    <w:tmpl w:val="BFC0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7AE"/>
    <w:rsid w:val="00062508"/>
    <w:rsid w:val="00067B4D"/>
    <w:rsid w:val="000E38CC"/>
    <w:rsid w:val="0011143C"/>
    <w:rsid w:val="00164DC0"/>
    <w:rsid w:val="00311A32"/>
    <w:rsid w:val="00435427"/>
    <w:rsid w:val="00525DA6"/>
    <w:rsid w:val="005A4B01"/>
    <w:rsid w:val="006C7CA6"/>
    <w:rsid w:val="007D263D"/>
    <w:rsid w:val="008B37AE"/>
    <w:rsid w:val="009B641C"/>
    <w:rsid w:val="00BE33FC"/>
    <w:rsid w:val="00DC1B67"/>
    <w:rsid w:val="00E95FA8"/>
    <w:rsid w:val="00ED3908"/>
    <w:rsid w:val="00FD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7AE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"/>
    <w:link w:val="30"/>
    <w:uiPriority w:val="9"/>
    <w:qFormat/>
    <w:rsid w:val="009B641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3">
    <w:name w:val="Font Style43"/>
    <w:uiPriority w:val="99"/>
    <w:rsid w:val="008B37AE"/>
    <w:rPr>
      <w:rFonts w:ascii="Times New Roman" w:hAnsi="Times New Roman" w:cs="Times New Roman" w:hint="default"/>
      <w:b/>
      <w:bCs/>
      <w:spacing w:val="10"/>
      <w:sz w:val="16"/>
      <w:szCs w:val="16"/>
    </w:rPr>
  </w:style>
  <w:style w:type="character" w:customStyle="1" w:styleId="FontStyle52">
    <w:name w:val="Font Style52"/>
    <w:uiPriority w:val="99"/>
    <w:rsid w:val="008B37AE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B64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B641C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4">
    <w:name w:val="List Paragraph"/>
    <w:basedOn w:val="a"/>
    <w:uiPriority w:val="34"/>
    <w:qFormat/>
    <w:rsid w:val="00ED3908"/>
    <w:pPr>
      <w:ind w:left="720"/>
      <w:contextualSpacing/>
    </w:pPr>
  </w:style>
  <w:style w:type="table" w:styleId="a5">
    <w:name w:val="Table Grid"/>
    <w:basedOn w:val="a1"/>
    <w:uiPriority w:val="59"/>
    <w:rsid w:val="00ED3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FD24C4"/>
    <w:rPr>
      <w:i/>
      <w:iCs/>
    </w:rPr>
  </w:style>
  <w:style w:type="character" w:styleId="a7">
    <w:name w:val="Strong"/>
    <w:basedOn w:val="a0"/>
    <w:uiPriority w:val="22"/>
    <w:qFormat/>
    <w:rsid w:val="00435427"/>
    <w:rPr>
      <w:b/>
      <w:bCs/>
    </w:rPr>
  </w:style>
  <w:style w:type="character" w:styleId="a8">
    <w:name w:val="Hyperlink"/>
    <w:basedOn w:val="a0"/>
    <w:uiPriority w:val="99"/>
    <w:semiHidden/>
    <w:unhideWhenUsed/>
    <w:rsid w:val="004354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7AE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"/>
    <w:link w:val="30"/>
    <w:uiPriority w:val="9"/>
    <w:qFormat/>
    <w:rsid w:val="009B641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3">
    <w:name w:val="Font Style43"/>
    <w:uiPriority w:val="99"/>
    <w:rsid w:val="008B37AE"/>
    <w:rPr>
      <w:rFonts w:ascii="Times New Roman" w:hAnsi="Times New Roman" w:cs="Times New Roman" w:hint="default"/>
      <w:b/>
      <w:bCs/>
      <w:spacing w:val="10"/>
      <w:sz w:val="16"/>
      <w:szCs w:val="16"/>
    </w:rPr>
  </w:style>
  <w:style w:type="character" w:customStyle="1" w:styleId="FontStyle52">
    <w:name w:val="Font Style52"/>
    <w:uiPriority w:val="99"/>
    <w:rsid w:val="008B37AE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B64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B641C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4">
    <w:name w:val="List Paragraph"/>
    <w:basedOn w:val="a"/>
    <w:uiPriority w:val="34"/>
    <w:qFormat/>
    <w:rsid w:val="00ED3908"/>
    <w:pPr>
      <w:ind w:left="720"/>
      <w:contextualSpacing/>
    </w:pPr>
  </w:style>
  <w:style w:type="table" w:styleId="a5">
    <w:name w:val="Table Grid"/>
    <w:basedOn w:val="a1"/>
    <w:uiPriority w:val="59"/>
    <w:rsid w:val="00ED3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FD24C4"/>
    <w:rPr>
      <w:i/>
      <w:iCs/>
    </w:rPr>
  </w:style>
  <w:style w:type="character" w:styleId="a7">
    <w:name w:val="Strong"/>
    <w:basedOn w:val="a0"/>
    <w:uiPriority w:val="22"/>
    <w:qFormat/>
    <w:rsid w:val="00435427"/>
    <w:rPr>
      <w:b/>
      <w:bCs/>
    </w:rPr>
  </w:style>
  <w:style w:type="character" w:styleId="a8">
    <w:name w:val="Hyperlink"/>
    <w:basedOn w:val="a0"/>
    <w:uiPriority w:val="99"/>
    <w:semiHidden/>
    <w:unhideWhenUsed/>
    <w:rsid w:val="004354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2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60919-4518-4A21-83A4-33F6B0A9E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3379</Words>
  <Characters>19261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2022-06-08T10:21:00Z</dcterms:created>
  <dcterms:modified xsi:type="dcterms:W3CDTF">2022-06-08T10:34:00Z</dcterms:modified>
</cp:coreProperties>
</file>