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A80" w:rsidRPr="005813C1" w:rsidRDefault="00756A80" w:rsidP="00756A80">
      <w:pPr>
        <w:spacing w:after="0" w:line="240" w:lineRule="auto"/>
        <w:jc w:val="center"/>
        <w:rPr>
          <w:rFonts w:ascii="Times New Roman" w:hAnsi="Times New Roman"/>
          <w:b/>
          <w:sz w:val="28"/>
          <w:szCs w:val="28"/>
        </w:rPr>
      </w:pPr>
      <w:r w:rsidRPr="005813C1">
        <w:rPr>
          <w:rFonts w:ascii="Times New Roman" w:hAnsi="Times New Roman"/>
          <w:b/>
          <w:sz w:val="28"/>
          <w:szCs w:val="28"/>
        </w:rPr>
        <w:t xml:space="preserve">Государственное бюджетное общеобразовательное учреждение </w:t>
      </w:r>
    </w:p>
    <w:p w:rsidR="00756A80" w:rsidRPr="005813C1" w:rsidRDefault="00756A80" w:rsidP="00756A80">
      <w:pPr>
        <w:spacing w:after="0" w:line="240" w:lineRule="auto"/>
        <w:jc w:val="center"/>
        <w:rPr>
          <w:rFonts w:ascii="Times New Roman" w:hAnsi="Times New Roman"/>
          <w:b/>
          <w:sz w:val="28"/>
          <w:szCs w:val="28"/>
        </w:rPr>
      </w:pPr>
      <w:r w:rsidRPr="005813C1">
        <w:rPr>
          <w:rFonts w:ascii="Times New Roman" w:hAnsi="Times New Roman"/>
          <w:b/>
          <w:sz w:val="28"/>
          <w:szCs w:val="28"/>
        </w:rPr>
        <w:t xml:space="preserve">Самарской области </w:t>
      </w:r>
    </w:p>
    <w:p w:rsidR="00756A80" w:rsidRPr="005813C1" w:rsidRDefault="00756A80" w:rsidP="00756A80">
      <w:pPr>
        <w:spacing w:after="0" w:line="240" w:lineRule="auto"/>
        <w:jc w:val="center"/>
        <w:rPr>
          <w:rFonts w:ascii="Times New Roman" w:hAnsi="Times New Roman"/>
          <w:b/>
          <w:sz w:val="28"/>
          <w:szCs w:val="28"/>
        </w:rPr>
      </w:pPr>
      <w:r w:rsidRPr="005813C1">
        <w:rPr>
          <w:rFonts w:ascii="Times New Roman" w:hAnsi="Times New Roman"/>
          <w:b/>
          <w:sz w:val="28"/>
          <w:szCs w:val="28"/>
        </w:rPr>
        <w:t>средняя общеобразовательная школа</w:t>
      </w:r>
    </w:p>
    <w:p w:rsidR="00756A80" w:rsidRPr="005813C1" w:rsidRDefault="00756A80" w:rsidP="00756A80">
      <w:pPr>
        <w:spacing w:after="0" w:line="240" w:lineRule="auto"/>
        <w:jc w:val="center"/>
        <w:rPr>
          <w:rFonts w:ascii="Times New Roman" w:hAnsi="Times New Roman"/>
          <w:b/>
          <w:sz w:val="28"/>
          <w:szCs w:val="28"/>
        </w:rPr>
      </w:pPr>
      <w:r w:rsidRPr="005813C1">
        <w:rPr>
          <w:rFonts w:ascii="Times New Roman" w:hAnsi="Times New Roman"/>
          <w:b/>
          <w:sz w:val="28"/>
          <w:szCs w:val="28"/>
        </w:rPr>
        <w:t>«Образовательный  центр имени В.Н.Татищева» с. Челно-Вершины</w:t>
      </w:r>
    </w:p>
    <w:p w:rsidR="00756A80" w:rsidRPr="005813C1" w:rsidRDefault="00756A80" w:rsidP="00756A80">
      <w:pPr>
        <w:spacing w:after="0" w:line="240" w:lineRule="auto"/>
        <w:jc w:val="center"/>
        <w:rPr>
          <w:rFonts w:ascii="Times New Roman" w:hAnsi="Times New Roman"/>
          <w:b/>
          <w:sz w:val="28"/>
          <w:szCs w:val="28"/>
        </w:rPr>
      </w:pPr>
      <w:r w:rsidRPr="005813C1">
        <w:rPr>
          <w:rFonts w:ascii="Times New Roman" w:hAnsi="Times New Roman"/>
          <w:b/>
          <w:sz w:val="28"/>
          <w:szCs w:val="28"/>
        </w:rPr>
        <w:t>муниципального района Челно-Вершинский Самарской области</w:t>
      </w:r>
    </w:p>
    <w:p w:rsidR="00756A80" w:rsidRPr="005813C1" w:rsidRDefault="00756A80" w:rsidP="00756A80">
      <w:pPr>
        <w:spacing w:after="0" w:line="240" w:lineRule="auto"/>
        <w:jc w:val="center"/>
        <w:rPr>
          <w:rFonts w:ascii="Times New Roman" w:hAnsi="Times New Roman"/>
          <w:b/>
          <w:sz w:val="28"/>
          <w:szCs w:val="28"/>
        </w:rPr>
      </w:pPr>
    </w:p>
    <w:tbl>
      <w:tblPr>
        <w:tblW w:w="0" w:type="auto"/>
        <w:tblLook w:val="04A0" w:firstRow="1" w:lastRow="0" w:firstColumn="1" w:lastColumn="0" w:noHBand="0" w:noVBand="1"/>
      </w:tblPr>
      <w:tblGrid>
        <w:gridCol w:w="4729"/>
        <w:gridCol w:w="4729"/>
      </w:tblGrid>
      <w:tr w:rsidR="00756A80" w:rsidRPr="005813C1" w:rsidTr="009A1775">
        <w:tc>
          <w:tcPr>
            <w:tcW w:w="4729" w:type="dxa"/>
            <w:shd w:val="clear" w:color="auto" w:fill="auto"/>
          </w:tcPr>
          <w:p w:rsidR="00756A80" w:rsidRPr="005813C1" w:rsidRDefault="00756A80" w:rsidP="009A1775">
            <w:pPr>
              <w:spacing w:after="0" w:line="240" w:lineRule="auto"/>
              <w:rPr>
                <w:rFonts w:ascii="Times New Roman" w:eastAsia="Calibri" w:hAnsi="Times New Roman"/>
                <w:b/>
                <w:sz w:val="28"/>
                <w:szCs w:val="28"/>
              </w:rPr>
            </w:pPr>
            <w:r w:rsidRPr="005813C1">
              <w:rPr>
                <w:rFonts w:ascii="Times New Roman" w:eastAsia="Calibri" w:hAnsi="Times New Roman"/>
                <w:b/>
                <w:sz w:val="28"/>
                <w:szCs w:val="28"/>
              </w:rPr>
              <w:t xml:space="preserve">СОГЛАСОВАНО </w:t>
            </w:r>
          </w:p>
          <w:p w:rsidR="00756A80" w:rsidRPr="005813C1" w:rsidRDefault="00756A80" w:rsidP="009A1775">
            <w:pPr>
              <w:spacing w:after="0" w:line="240" w:lineRule="auto"/>
              <w:rPr>
                <w:rFonts w:ascii="Times New Roman" w:eastAsia="Calibri" w:hAnsi="Times New Roman"/>
                <w:b/>
                <w:sz w:val="28"/>
                <w:szCs w:val="28"/>
              </w:rPr>
            </w:pPr>
            <w:r w:rsidRPr="005813C1">
              <w:rPr>
                <w:rFonts w:ascii="Times New Roman" w:eastAsia="Calibri" w:hAnsi="Times New Roman"/>
                <w:b/>
                <w:sz w:val="28"/>
                <w:szCs w:val="28"/>
              </w:rPr>
              <w:t xml:space="preserve">Председатель профкома   _____________ Н.А. Сергеева  </w:t>
            </w:r>
          </w:p>
          <w:p w:rsidR="00756A80" w:rsidRPr="005813C1" w:rsidRDefault="00756A80" w:rsidP="009A1775">
            <w:pPr>
              <w:spacing w:after="0" w:line="240" w:lineRule="auto"/>
              <w:rPr>
                <w:rFonts w:ascii="Times New Roman" w:eastAsia="Calibri" w:hAnsi="Times New Roman"/>
                <w:b/>
                <w:sz w:val="28"/>
                <w:szCs w:val="28"/>
              </w:rPr>
            </w:pPr>
            <w:r w:rsidRPr="005813C1">
              <w:rPr>
                <w:rFonts w:ascii="Times New Roman" w:eastAsia="Calibri" w:hAnsi="Times New Roman"/>
                <w:b/>
                <w:sz w:val="28"/>
                <w:szCs w:val="28"/>
              </w:rPr>
              <w:t xml:space="preserve"> </w:t>
            </w:r>
          </w:p>
        </w:tc>
        <w:tc>
          <w:tcPr>
            <w:tcW w:w="4729" w:type="dxa"/>
            <w:shd w:val="clear" w:color="auto" w:fill="auto"/>
          </w:tcPr>
          <w:p w:rsidR="00756A80" w:rsidRPr="005813C1" w:rsidRDefault="00756A80" w:rsidP="009A1775">
            <w:pPr>
              <w:spacing w:after="0" w:line="240" w:lineRule="auto"/>
              <w:rPr>
                <w:rFonts w:ascii="Times New Roman" w:eastAsia="Calibri" w:hAnsi="Times New Roman"/>
                <w:b/>
                <w:sz w:val="28"/>
                <w:szCs w:val="28"/>
              </w:rPr>
            </w:pPr>
            <w:r w:rsidRPr="005813C1">
              <w:rPr>
                <w:rFonts w:ascii="Times New Roman" w:eastAsia="Calibri" w:hAnsi="Times New Roman"/>
                <w:b/>
                <w:sz w:val="28"/>
                <w:szCs w:val="28"/>
              </w:rPr>
              <w:t xml:space="preserve">УТВЕРЖДАЮ </w:t>
            </w:r>
          </w:p>
          <w:p w:rsidR="00756A80" w:rsidRPr="005813C1" w:rsidRDefault="00756A80" w:rsidP="009A1775">
            <w:pPr>
              <w:spacing w:after="0" w:line="240" w:lineRule="auto"/>
              <w:rPr>
                <w:rFonts w:ascii="Times New Roman" w:eastAsia="Calibri" w:hAnsi="Times New Roman"/>
                <w:b/>
                <w:sz w:val="28"/>
                <w:szCs w:val="28"/>
              </w:rPr>
            </w:pPr>
            <w:r w:rsidRPr="005813C1">
              <w:rPr>
                <w:rFonts w:ascii="Times New Roman" w:eastAsia="Calibri" w:hAnsi="Times New Roman"/>
                <w:b/>
                <w:sz w:val="28"/>
                <w:szCs w:val="28"/>
              </w:rPr>
              <w:t>Директор школы</w:t>
            </w:r>
          </w:p>
          <w:p w:rsidR="00756A80" w:rsidRPr="005813C1" w:rsidRDefault="00756A80" w:rsidP="009A1775">
            <w:pPr>
              <w:spacing w:after="0" w:line="240" w:lineRule="auto"/>
              <w:rPr>
                <w:rFonts w:ascii="Times New Roman" w:eastAsia="Calibri" w:hAnsi="Times New Roman"/>
                <w:b/>
                <w:sz w:val="28"/>
                <w:szCs w:val="28"/>
              </w:rPr>
            </w:pPr>
            <w:r w:rsidRPr="005813C1">
              <w:rPr>
                <w:rFonts w:ascii="Times New Roman" w:eastAsia="Calibri" w:hAnsi="Times New Roman"/>
                <w:b/>
                <w:sz w:val="28"/>
                <w:szCs w:val="28"/>
              </w:rPr>
              <w:t>____________ Н.В. Моисеева</w:t>
            </w:r>
          </w:p>
          <w:p w:rsidR="00756A80" w:rsidRPr="005813C1" w:rsidRDefault="00756A80" w:rsidP="009A1775">
            <w:pPr>
              <w:spacing w:after="0" w:line="240" w:lineRule="auto"/>
              <w:rPr>
                <w:rFonts w:ascii="Times New Roman" w:eastAsia="Calibri" w:hAnsi="Times New Roman"/>
                <w:b/>
                <w:sz w:val="28"/>
                <w:szCs w:val="28"/>
              </w:rPr>
            </w:pPr>
          </w:p>
        </w:tc>
      </w:tr>
    </w:tbl>
    <w:p w:rsidR="005C0D42" w:rsidRDefault="0056582C"/>
    <w:p w:rsidR="00756A80" w:rsidRDefault="00756A80"/>
    <w:p w:rsidR="00756A80" w:rsidRPr="007D7166" w:rsidRDefault="00756A80" w:rsidP="00756A80">
      <w:pPr>
        <w:jc w:val="center"/>
        <w:rPr>
          <w:rFonts w:ascii="Times New Roman" w:hAnsi="Times New Roman"/>
          <w:sz w:val="28"/>
          <w:szCs w:val="28"/>
        </w:rPr>
      </w:pPr>
      <w:r w:rsidRPr="007D7166">
        <w:rPr>
          <w:rFonts w:ascii="Times New Roman" w:hAnsi="Times New Roman"/>
          <w:sz w:val="28"/>
          <w:szCs w:val="28"/>
        </w:rPr>
        <w:t>Инструкция № 123</w:t>
      </w:r>
    </w:p>
    <w:p w:rsidR="00756A80" w:rsidRPr="007D7166" w:rsidRDefault="00756A80" w:rsidP="007D7166">
      <w:pPr>
        <w:spacing w:before="100" w:beforeAutospacing="1" w:after="100" w:afterAutospacing="1" w:line="240" w:lineRule="auto"/>
        <w:jc w:val="center"/>
        <w:outlineLvl w:val="1"/>
        <w:rPr>
          <w:rFonts w:ascii="Times New Roman" w:hAnsi="Times New Roman"/>
          <w:bCs/>
          <w:sz w:val="28"/>
          <w:szCs w:val="28"/>
          <w:lang w:eastAsia="ru-RU"/>
        </w:rPr>
      </w:pPr>
      <w:r w:rsidRPr="007D7166">
        <w:rPr>
          <w:rFonts w:ascii="Times New Roman" w:hAnsi="Times New Roman"/>
          <w:bCs/>
          <w:sz w:val="28"/>
          <w:szCs w:val="28"/>
          <w:lang w:eastAsia="ru-RU"/>
        </w:rPr>
        <w:t>по оказанию первой помощи при несчастных случаях в школе, детском саду и лагере</w:t>
      </w:r>
    </w:p>
    <w:p w:rsidR="007D7166" w:rsidRPr="007D7166" w:rsidRDefault="007D7166" w:rsidP="007D7166">
      <w:pPr>
        <w:spacing w:before="100" w:beforeAutospacing="1" w:after="100" w:afterAutospacing="1" w:line="240" w:lineRule="auto"/>
        <w:jc w:val="center"/>
        <w:outlineLvl w:val="1"/>
        <w:rPr>
          <w:rFonts w:ascii="Times New Roman" w:hAnsi="Times New Roman"/>
          <w:b/>
          <w:bCs/>
          <w:sz w:val="28"/>
          <w:szCs w:val="28"/>
          <w:lang w:eastAsia="ru-RU"/>
        </w:rPr>
      </w:pPr>
      <w:r w:rsidRPr="007D7166">
        <w:rPr>
          <w:rStyle w:val="a4"/>
          <w:rFonts w:ascii="Times New Roman" w:hAnsi="Times New Roman"/>
          <w:b w:val="0"/>
          <w:sz w:val="28"/>
          <w:szCs w:val="28"/>
        </w:rPr>
        <w:t>ИОТ -123 -2022</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1. Общие требования</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1.1. Настоящая </w:t>
      </w:r>
      <w:r w:rsidRPr="00BF67E4">
        <w:rPr>
          <w:rFonts w:ascii="Times New Roman" w:hAnsi="Times New Roman"/>
          <w:bCs/>
          <w:color w:val="000000"/>
          <w:sz w:val="27"/>
          <w:szCs w:val="27"/>
          <w:lang w:eastAsia="ru-RU"/>
        </w:rPr>
        <w:t>инструкция по оказанию первой помощи при несчастных случаях</w:t>
      </w:r>
      <w:r w:rsidRPr="00BF67E4">
        <w:rPr>
          <w:rFonts w:ascii="Times New Roman" w:hAnsi="Times New Roman"/>
          <w:color w:val="000000"/>
          <w:sz w:val="27"/>
          <w:szCs w:val="27"/>
          <w:lang w:eastAsia="ru-RU"/>
        </w:rPr>
        <w:t> разработана </w:t>
      </w:r>
      <w:r w:rsidRPr="00BF67E4">
        <w:rPr>
          <w:rFonts w:ascii="Times New Roman" w:hAnsi="Times New Roman"/>
          <w:bCs/>
          <w:color w:val="000000"/>
          <w:sz w:val="27"/>
          <w:szCs w:val="27"/>
          <w:lang w:eastAsia="ru-RU"/>
        </w:rPr>
        <w:t>для ДОУ, школы (лагеря)</w:t>
      </w:r>
      <w:r w:rsidRPr="00BF67E4">
        <w:rPr>
          <w:rFonts w:ascii="Times New Roman" w:hAnsi="Times New Roman"/>
          <w:color w:val="000000"/>
          <w:sz w:val="27"/>
          <w:szCs w:val="27"/>
          <w:lang w:eastAsia="ru-RU"/>
        </w:rPr>
        <w:t> в соответствии с Федеральным законом от 21.11.2011г № 323-ФЗ «Об основах охраны здоровья граждан в Российской Федерации» в редакции от </w:t>
      </w:r>
      <w:r w:rsidRPr="00BF67E4">
        <w:rPr>
          <w:rFonts w:ascii="Times New Roman" w:hAnsi="Times New Roman"/>
          <w:bCs/>
          <w:color w:val="000000"/>
          <w:sz w:val="27"/>
          <w:szCs w:val="27"/>
          <w:lang w:eastAsia="ru-RU"/>
        </w:rPr>
        <w:t>10 апреля 2022 года</w:t>
      </w:r>
      <w:r w:rsidRPr="00BF67E4">
        <w:rPr>
          <w:rFonts w:ascii="Times New Roman" w:hAnsi="Times New Roman"/>
          <w:color w:val="000000"/>
          <w:sz w:val="27"/>
          <w:szCs w:val="27"/>
          <w:lang w:eastAsia="ru-RU"/>
        </w:rPr>
        <w:t>,</w:t>
      </w:r>
      <w:r w:rsidRPr="00756A80">
        <w:rPr>
          <w:rFonts w:ascii="Times New Roman" w:hAnsi="Times New Roman"/>
          <w:color w:val="000000"/>
          <w:sz w:val="27"/>
          <w:szCs w:val="27"/>
          <w:lang w:eastAsia="ru-RU"/>
        </w:rPr>
        <w:t xml:space="preserve"> Приказом Минздравсоцразвития России от 04.05.2012г № 477н "Об утверждении перечня состояний, при которых оказывается первая помощь, и перечня мероприятий по оказанию первой помощи" с изменениями на 7 ноября 2012 года, с учетом материалов Учебного пособия для лиц, обязанных и (или) имеющих право оказывать первую помощь «Первая помощь», рекомендованного Координационным советом по области образования «Здравоохранение и медицинские науки» для использования в образовательных учреждениях, Письмом Министерства Здравоохранения № 16-2/И/2-4677 от 30.05.2019г.</w:t>
      </w:r>
      <w:r w:rsidRPr="00756A80">
        <w:rPr>
          <w:rFonts w:ascii="Times New Roman" w:hAnsi="Times New Roman"/>
          <w:color w:val="000000"/>
          <w:sz w:val="27"/>
          <w:szCs w:val="27"/>
          <w:lang w:eastAsia="ru-RU"/>
        </w:rPr>
        <w:br/>
        <w:t>1.2. Данная инструкция по оказанию первой помощи составлена для изучения всеми сотрудниками школы, ДОУ приемов и способов оказания первой помощи при отсутствии сознания у пострадавших, остановке дыхания и кровообращения, нарушении проходимости дыхательных путей, при наружных кровотечениях и травмах тела, ожогах, перегревании и переохлаждении, отравлении.</w:t>
      </w:r>
      <w:r w:rsidRPr="00756A80">
        <w:rPr>
          <w:rFonts w:ascii="Times New Roman" w:hAnsi="Times New Roman"/>
          <w:color w:val="000000"/>
          <w:sz w:val="27"/>
          <w:szCs w:val="27"/>
          <w:lang w:eastAsia="ru-RU"/>
        </w:rPr>
        <w:br/>
        <w:t>1.3. Первая помощь до оказания медицинской помощи оказывается при несчастных случаях, травмах, отравлениях и других состояниях и заболеваниях, угрожающих их жизни и здоровью, лицами, обязанными оказывать первую помощь в соответствии с федеральным законом или со специальным правилом и имеющими соответствующую подготовку.</w:t>
      </w:r>
      <w:r w:rsidRPr="00756A80">
        <w:rPr>
          <w:rFonts w:ascii="Times New Roman" w:hAnsi="Times New Roman"/>
          <w:color w:val="000000"/>
          <w:sz w:val="27"/>
          <w:szCs w:val="27"/>
          <w:lang w:eastAsia="ru-RU"/>
        </w:rPr>
        <w:br/>
        <w:t xml:space="preserve">1.4. Настоящей инструкцией по оказанию первой помощи при несчастных </w:t>
      </w:r>
      <w:r w:rsidRPr="00756A80">
        <w:rPr>
          <w:rFonts w:ascii="Times New Roman" w:hAnsi="Times New Roman"/>
          <w:color w:val="000000"/>
          <w:sz w:val="27"/>
          <w:szCs w:val="27"/>
          <w:lang w:eastAsia="ru-RU"/>
        </w:rPr>
        <w:lastRenderedPageBreak/>
        <w:t>случаях следует руководствоваться в школе, детском саду и иной образовательной организации во время обучения сотрудников оказанию первой помощи пострадавшим, а также при непосредственном оказании помощи обучающимся (воспитанникам) и работникам при возникновении несчастного случая.</w:t>
      </w:r>
      <w:r w:rsidRPr="00756A80">
        <w:rPr>
          <w:rFonts w:ascii="Times New Roman" w:hAnsi="Times New Roman"/>
          <w:color w:val="000000"/>
          <w:sz w:val="27"/>
          <w:szCs w:val="27"/>
          <w:lang w:eastAsia="ru-RU"/>
        </w:rPr>
        <w:br/>
        <w:t>1.5. При несчастном случае следует оказать первую помощь пострадавшему согласно инструкции, вызвать на место происшествия медицинского работника ДОУ (школы) или, если это не повлечет дальнейшего травмирования органов и тканей, транспортировать пострадавшего в медицинский пункт, при необходимости вызвать «скорую медицинскую помощь» (доставить пострадавшего в медицинское учреждение).</w:t>
      </w:r>
      <w:r w:rsidRPr="00756A80">
        <w:rPr>
          <w:rFonts w:ascii="Times New Roman" w:hAnsi="Times New Roman"/>
          <w:color w:val="000000"/>
          <w:sz w:val="27"/>
          <w:szCs w:val="27"/>
          <w:lang w:eastAsia="ru-RU"/>
        </w:rPr>
        <w:br/>
        <w:t>1.6. Первую помощь потерпевшему необходимо оказывать под руководством одного человека, так как различные советы окружающих, суета, споры и растерянность могут привести к потере драгоценного времени. В тоже время вызов скорой медицинской помощи или, если это возможно, доставка потерпевшего в медицинское учреждение должны осуществляться немедленно.</w:t>
      </w:r>
      <w:r w:rsidRPr="00756A80">
        <w:rPr>
          <w:rFonts w:ascii="Times New Roman" w:hAnsi="Times New Roman"/>
          <w:color w:val="000000"/>
          <w:sz w:val="27"/>
          <w:szCs w:val="27"/>
          <w:lang w:eastAsia="ru-RU"/>
        </w:rPr>
        <w:br/>
        <w:t xml:space="preserve">1.7. Каждый работник должен изучить настоящую инструкцию по охране труда, быть обучен оказанию первой помощи, а в определенных помещениях школы, детского сада или иной организации должна находиться медицинская аптечка, укомплектованная согласно перечню </w:t>
      </w:r>
      <w:bookmarkStart w:id="0" w:name="_GoBack"/>
      <w:bookmarkEnd w:id="0"/>
      <w:r w:rsidRPr="00756A80">
        <w:rPr>
          <w:rFonts w:ascii="Times New Roman" w:hAnsi="Times New Roman"/>
          <w:color w:val="000000"/>
          <w:sz w:val="27"/>
          <w:szCs w:val="27"/>
          <w:lang w:eastAsia="ru-RU"/>
        </w:rPr>
        <w:br/>
        <w:t>1.8. Оказывающий первую помощь должен знать:</w:t>
      </w:r>
    </w:p>
    <w:p w:rsidR="00756A80" w:rsidRPr="00756A80" w:rsidRDefault="00756A80" w:rsidP="00756A80">
      <w:pPr>
        <w:numPr>
          <w:ilvl w:val="0"/>
          <w:numId w:val="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основы оказания первой помощи пострадавшему;</w:t>
      </w:r>
    </w:p>
    <w:p w:rsidR="00756A80" w:rsidRPr="00756A80" w:rsidRDefault="00756A80" w:rsidP="00756A80">
      <w:pPr>
        <w:numPr>
          <w:ilvl w:val="0"/>
          <w:numId w:val="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признаки (симптомы) повреждений жизненно важных органов организма;</w:t>
      </w:r>
    </w:p>
    <w:p w:rsidR="00756A80" w:rsidRPr="00756A80" w:rsidRDefault="00756A80" w:rsidP="00756A80">
      <w:pPr>
        <w:numPr>
          <w:ilvl w:val="0"/>
          <w:numId w:val="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правила, способы и приемы оказания первой помощи в зависимости от каждой конкретной ситуации;</w:t>
      </w:r>
    </w:p>
    <w:p w:rsidR="00756A80" w:rsidRPr="00756A80" w:rsidRDefault="00756A80" w:rsidP="00756A80">
      <w:pPr>
        <w:numPr>
          <w:ilvl w:val="0"/>
          <w:numId w:val="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все возможные способы перемещения пострадавшего.</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1.9. </w:t>
      </w:r>
      <w:r>
        <w:rPr>
          <w:rFonts w:ascii="Times New Roman" w:hAnsi="Times New Roman"/>
          <w:color w:val="000000"/>
          <w:sz w:val="27"/>
          <w:szCs w:val="27"/>
          <w:lang w:eastAsia="ru-RU"/>
        </w:rPr>
        <w:t>с</w:t>
      </w:r>
      <w:r w:rsidRPr="00756A80">
        <w:rPr>
          <w:rFonts w:ascii="Times New Roman" w:hAnsi="Times New Roman"/>
          <w:color w:val="000000"/>
          <w:sz w:val="27"/>
          <w:szCs w:val="27"/>
          <w:lang w:eastAsia="ru-RU"/>
        </w:rPr>
        <w:t>Оказывающий первую помощь должен быть обучен:</w:t>
      </w:r>
    </w:p>
    <w:p w:rsidR="00756A80" w:rsidRPr="00756A80" w:rsidRDefault="00756A80" w:rsidP="00756A80">
      <w:pPr>
        <w:numPr>
          <w:ilvl w:val="0"/>
          <w:numId w:val="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определению состояния пострадавшего, выполнению диагностики вида и особенностей поражения (травмы), подбору вида требуемой первой помощи, порядку проведения необходимых действий;</w:t>
      </w:r>
    </w:p>
    <w:p w:rsidR="00756A80" w:rsidRPr="00756A80" w:rsidRDefault="00756A80" w:rsidP="00756A80">
      <w:pPr>
        <w:numPr>
          <w:ilvl w:val="0"/>
          <w:numId w:val="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правильному выполнению всего комплекса экстренной реанимационной помощи, выполнению контроля над эффективностью и, если это необходимо, корректировке реанимационных действий, учитывая состояние пострадавшего;</w:t>
      </w:r>
    </w:p>
    <w:p w:rsidR="00756A80" w:rsidRPr="00756A80" w:rsidRDefault="00756A80" w:rsidP="00756A80">
      <w:pPr>
        <w:numPr>
          <w:ilvl w:val="0"/>
          <w:numId w:val="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остановке кровотечения путем наложения жгута, давящих повязок и т. д.;</w:t>
      </w:r>
    </w:p>
    <w:p w:rsidR="00756A80" w:rsidRPr="00756A80" w:rsidRDefault="00756A80" w:rsidP="00756A80">
      <w:pPr>
        <w:numPr>
          <w:ilvl w:val="0"/>
          <w:numId w:val="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наложению повязок, косынок, транспортных шин при переломах костей, вывихах, тяжелых ушибах;</w:t>
      </w:r>
    </w:p>
    <w:p w:rsidR="00756A80" w:rsidRPr="00756A80" w:rsidRDefault="00756A80" w:rsidP="00756A80">
      <w:pPr>
        <w:numPr>
          <w:ilvl w:val="0"/>
          <w:numId w:val="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оказанию помощи в случае поражения электрическим током, в случае теплового, солнечного удара и острых отравлений;</w:t>
      </w:r>
    </w:p>
    <w:p w:rsidR="00756A80" w:rsidRPr="00756A80" w:rsidRDefault="00756A80" w:rsidP="00756A80">
      <w:pPr>
        <w:numPr>
          <w:ilvl w:val="0"/>
          <w:numId w:val="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применению подручных средств оказания первой помощи, для переноса, погрузки, транспортировки пострадавшего;</w:t>
      </w:r>
    </w:p>
    <w:p w:rsidR="00756A80" w:rsidRPr="00756A80" w:rsidRDefault="00756A80" w:rsidP="00756A80">
      <w:pPr>
        <w:numPr>
          <w:ilvl w:val="0"/>
          <w:numId w:val="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пользованию аптечкой первой помощи.</w:t>
      </w:r>
    </w:p>
    <w:p w:rsidR="00756A80" w:rsidRPr="00756A80" w:rsidRDefault="00756A80" w:rsidP="00756A80">
      <w:pPr>
        <w:spacing w:after="0" w:line="240" w:lineRule="auto"/>
        <w:rPr>
          <w:rFonts w:ascii="Times New Roman" w:hAnsi="Times New Roman"/>
          <w:b/>
          <w:bCs/>
          <w:color w:val="000000"/>
          <w:sz w:val="27"/>
          <w:szCs w:val="27"/>
          <w:lang w:eastAsia="ru-RU"/>
        </w:rPr>
      </w:pPr>
      <w:r>
        <w:rPr>
          <w:rFonts w:ascii="Times New Roman" w:hAnsi="Times New Roman"/>
          <w:noProof/>
          <w:color w:val="0000FF"/>
          <w:sz w:val="27"/>
          <w:szCs w:val="27"/>
          <w:lang w:eastAsia="ru-RU"/>
        </w:rPr>
        <w:lastRenderedPageBreak/>
        <mc:AlternateContent>
          <mc:Choice Requires="wps">
            <w:drawing>
              <wp:inline distT="0" distB="0" distL="0" distR="0" wp14:anchorId="77D0DD81" wp14:editId="22CE9095">
                <wp:extent cx="304800" cy="304800"/>
                <wp:effectExtent l="0" t="0" r="0" b="0"/>
                <wp:docPr id="4" name="Прямоугольник 4" descr="C:\magaz\instr-dou50.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4" o:spid="_x0000_s1026" href="C:\product\dou-o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" o:button="t" filled="f" stroked="f">
                <v:fill o:detectmouseclick="t"/>
                <o:lock v:ext="edit" aspectratio="t"/>
                <w10:anchorlock/>
              </v:rect>
            </w:pict>
          </mc:Fallback>
        </mc:AlternateContent>
      </w:r>
      <w:r w:rsidRPr="00756A80">
        <w:rPr>
          <w:rFonts w:ascii="Times New Roman" w:hAnsi="Times New Roman"/>
          <w:color w:val="000000"/>
          <w:sz w:val="27"/>
          <w:szCs w:val="27"/>
          <w:lang w:eastAsia="ru-RU"/>
        </w:rPr>
        <w:br/>
      </w:r>
      <w:r w:rsidRPr="00756A80">
        <w:rPr>
          <w:rFonts w:ascii="Times New Roman" w:hAnsi="Times New Roman"/>
          <w:b/>
          <w:bCs/>
          <w:color w:val="000000"/>
          <w:sz w:val="27"/>
          <w:szCs w:val="27"/>
          <w:lang w:eastAsia="ru-RU"/>
        </w:rPr>
        <w:t>2. Понятие первой помощи и перечень состояний, при которых оказывается</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2.1. </w:t>
      </w:r>
      <w:r w:rsidRPr="00756A80">
        <w:rPr>
          <w:rFonts w:ascii="Times New Roman" w:hAnsi="Times New Roman"/>
          <w:b/>
          <w:bCs/>
          <w:color w:val="000000"/>
          <w:sz w:val="27"/>
          <w:szCs w:val="27"/>
          <w:lang w:eastAsia="ru-RU"/>
        </w:rPr>
        <w:t>Первая помощь</w:t>
      </w:r>
      <w:r w:rsidRPr="00756A80">
        <w:rPr>
          <w:rFonts w:ascii="Times New Roman" w:hAnsi="Times New Roman"/>
          <w:color w:val="000000"/>
          <w:sz w:val="27"/>
          <w:szCs w:val="27"/>
          <w:lang w:eastAsia="ru-RU"/>
        </w:rPr>
        <w:t> определяется как комплекс мероприятий, направленных на поддержание жизни и здоровья, оказываемых до оказания медицинской помощи пострадавшим при несчастных случаях, травмах, отравлениях и других состояниях и заболеваниях, угрожающих их жизни и здоровью, участниками оказания первой помощи.</w:t>
      </w:r>
      <w:r w:rsidRPr="00756A80">
        <w:rPr>
          <w:rFonts w:ascii="Times New Roman" w:hAnsi="Times New Roman"/>
          <w:color w:val="000000"/>
          <w:sz w:val="27"/>
          <w:szCs w:val="27"/>
          <w:lang w:eastAsia="ru-RU"/>
        </w:rPr>
        <w:br/>
        <w:t>2.2. </w:t>
      </w:r>
      <w:r w:rsidRPr="00756A80">
        <w:rPr>
          <w:rFonts w:ascii="Times New Roman" w:hAnsi="Times New Roman"/>
          <w:i/>
          <w:iCs/>
          <w:color w:val="000000"/>
          <w:sz w:val="27"/>
          <w:szCs w:val="27"/>
          <w:lang w:eastAsia="ru-RU"/>
        </w:rPr>
        <w:t>Цель оказания первой помощи</w:t>
      </w:r>
      <w:r w:rsidRPr="00756A80">
        <w:rPr>
          <w:rFonts w:ascii="Times New Roman" w:hAnsi="Times New Roman"/>
          <w:color w:val="000000"/>
          <w:sz w:val="27"/>
          <w:szCs w:val="27"/>
          <w:lang w:eastAsia="ru-RU"/>
        </w:rPr>
        <w:t> - устранение явлений, угрожающих жизни, а также – в предупреждении дальнейших повреждений и возможных осложнений.</w:t>
      </w:r>
      <w:r w:rsidRPr="00756A80">
        <w:rPr>
          <w:rFonts w:ascii="Times New Roman" w:hAnsi="Times New Roman"/>
          <w:color w:val="000000"/>
          <w:sz w:val="27"/>
          <w:szCs w:val="27"/>
          <w:lang w:eastAsia="ru-RU"/>
        </w:rPr>
        <w:br/>
        <w:t>2.3. Первая помощь оказывается при следующих состояниях пострадавших:</w:t>
      </w:r>
    </w:p>
    <w:p w:rsidR="00756A80" w:rsidRPr="00756A80" w:rsidRDefault="00756A80" w:rsidP="00756A80">
      <w:pPr>
        <w:numPr>
          <w:ilvl w:val="0"/>
          <w:numId w:val="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отсутствие сознания;</w:t>
      </w:r>
    </w:p>
    <w:p w:rsidR="00756A80" w:rsidRPr="00756A80" w:rsidRDefault="00756A80" w:rsidP="00756A80">
      <w:pPr>
        <w:numPr>
          <w:ilvl w:val="0"/>
          <w:numId w:val="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остановка дыхания и кровообращения;</w:t>
      </w:r>
    </w:p>
    <w:p w:rsidR="00756A80" w:rsidRPr="00756A80" w:rsidRDefault="00756A80" w:rsidP="00756A80">
      <w:pPr>
        <w:numPr>
          <w:ilvl w:val="0"/>
          <w:numId w:val="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наружные кровотечения;</w:t>
      </w:r>
    </w:p>
    <w:p w:rsidR="00756A80" w:rsidRPr="00756A80" w:rsidRDefault="00756A80" w:rsidP="00756A80">
      <w:pPr>
        <w:numPr>
          <w:ilvl w:val="0"/>
          <w:numId w:val="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наличие инородных тел в верхних дыхательных путях;</w:t>
      </w:r>
    </w:p>
    <w:p w:rsidR="00756A80" w:rsidRPr="00756A80" w:rsidRDefault="00756A80" w:rsidP="00756A80">
      <w:pPr>
        <w:numPr>
          <w:ilvl w:val="0"/>
          <w:numId w:val="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травмы различных областей тела;</w:t>
      </w:r>
    </w:p>
    <w:p w:rsidR="00756A80" w:rsidRPr="00756A80" w:rsidRDefault="00756A80" w:rsidP="00756A80">
      <w:pPr>
        <w:numPr>
          <w:ilvl w:val="0"/>
          <w:numId w:val="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ожоги, эффекты воздействия высоких температур, теплового излучения;</w:t>
      </w:r>
    </w:p>
    <w:p w:rsidR="00756A80" w:rsidRPr="00756A80" w:rsidRDefault="00756A80" w:rsidP="00756A80">
      <w:pPr>
        <w:numPr>
          <w:ilvl w:val="0"/>
          <w:numId w:val="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отморожение и другие эффекты воздействия низких температур;</w:t>
      </w:r>
    </w:p>
    <w:p w:rsidR="00756A80" w:rsidRPr="00756A80" w:rsidRDefault="00756A80" w:rsidP="00756A80">
      <w:pPr>
        <w:numPr>
          <w:ilvl w:val="0"/>
          <w:numId w:val="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отравления.</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2.4. Сотрудники и работники школы (детского сада и лагеря), не имеющие медицинского образования, не имеют права на оказание медицинской помощи.</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3. Необходимые мероприятий по оказанию первой помощи</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 xml:space="preserve">3.1. Оказывать первую помощь необходимо в соответствии с Универсальным алгоритмом оказания первой помощи: </w:t>
      </w:r>
      <w:r w:rsidRPr="00756A80">
        <w:rPr>
          <w:rFonts w:ascii="Times New Roman" w:hAnsi="Times New Roman"/>
          <w:color w:val="000000"/>
          <w:sz w:val="27"/>
          <w:szCs w:val="27"/>
          <w:lang w:eastAsia="ru-RU"/>
        </w:rPr>
        <w:br/>
        <w:t>1. Оценка обстановки и устранение угрожающих факторов.</w:t>
      </w:r>
      <w:r w:rsidRPr="00756A80">
        <w:rPr>
          <w:rFonts w:ascii="Times New Roman" w:hAnsi="Times New Roman"/>
          <w:color w:val="000000"/>
          <w:sz w:val="27"/>
          <w:szCs w:val="27"/>
          <w:lang w:eastAsia="ru-RU"/>
        </w:rPr>
        <w:br/>
        <w:t>2. Определение наличия сознания у пострадавшего. Если сознание есть, то переходим к пункту 3, если нет – к пункту 7.</w:t>
      </w:r>
      <w:r w:rsidRPr="00756A80">
        <w:rPr>
          <w:rFonts w:ascii="Times New Roman" w:hAnsi="Times New Roman"/>
          <w:color w:val="000000"/>
          <w:sz w:val="27"/>
          <w:szCs w:val="27"/>
          <w:lang w:eastAsia="ru-RU"/>
        </w:rPr>
        <w:br/>
        <w:t>3. Восстановление проходимости дыхательных путей и определение наличия дыхания. Если дыхания нет, то переходим к пункту 4, если есть – к пункту 6.</w:t>
      </w:r>
      <w:r w:rsidRPr="00756A80">
        <w:rPr>
          <w:rFonts w:ascii="Times New Roman" w:hAnsi="Times New Roman"/>
          <w:color w:val="000000"/>
          <w:sz w:val="27"/>
          <w:szCs w:val="27"/>
          <w:lang w:eastAsia="ru-RU"/>
        </w:rPr>
        <w:br/>
        <w:t>4. Вызов скорой медицинской помощи по номеру 03 (103 или 112).</w:t>
      </w:r>
      <w:r w:rsidRPr="00756A80">
        <w:rPr>
          <w:rFonts w:ascii="Times New Roman" w:hAnsi="Times New Roman"/>
          <w:color w:val="000000"/>
          <w:sz w:val="27"/>
          <w:szCs w:val="27"/>
          <w:lang w:eastAsia="ru-RU"/>
        </w:rPr>
        <w:br/>
        <w:t>5. Проведение сердечно-легочной реанимации. Если появились признаки жизни, то переходим к пункту 6.</w:t>
      </w:r>
      <w:r w:rsidRPr="00756A80">
        <w:rPr>
          <w:rFonts w:ascii="Times New Roman" w:hAnsi="Times New Roman"/>
          <w:color w:val="000000"/>
          <w:sz w:val="27"/>
          <w:szCs w:val="27"/>
          <w:lang w:eastAsia="ru-RU"/>
        </w:rPr>
        <w:br/>
        <w:t>6. Поддержание проходимости дыхательных путей.</w:t>
      </w:r>
      <w:r w:rsidRPr="00756A80">
        <w:rPr>
          <w:rFonts w:ascii="Times New Roman" w:hAnsi="Times New Roman"/>
          <w:color w:val="000000"/>
          <w:sz w:val="27"/>
          <w:szCs w:val="27"/>
          <w:lang w:eastAsia="ru-RU"/>
        </w:rPr>
        <w:br/>
        <w:t>7. Обзорный осмотр пострадавшего и временная остановка наружного кровотечения.</w:t>
      </w:r>
      <w:r w:rsidRPr="00756A80">
        <w:rPr>
          <w:rFonts w:ascii="Times New Roman" w:hAnsi="Times New Roman"/>
          <w:color w:val="000000"/>
          <w:sz w:val="27"/>
          <w:szCs w:val="27"/>
          <w:lang w:eastAsia="ru-RU"/>
        </w:rPr>
        <w:br/>
        <w:t>8. Подробный осмотр на предмет травм и других состояний, вызов скорой медицинской помощи (если она не была вызвана ранее), выполнение необходимых мероприятий первой помощи.</w:t>
      </w:r>
      <w:r w:rsidRPr="00756A80">
        <w:rPr>
          <w:rFonts w:ascii="Times New Roman" w:hAnsi="Times New Roman"/>
          <w:color w:val="000000"/>
          <w:sz w:val="27"/>
          <w:szCs w:val="27"/>
          <w:lang w:eastAsia="ru-RU"/>
        </w:rPr>
        <w:br/>
        <w:t>9. Придание пострадавшему оптимального положения тела</w:t>
      </w:r>
      <w:r w:rsidRPr="00756A80">
        <w:rPr>
          <w:rFonts w:ascii="Times New Roman" w:hAnsi="Times New Roman"/>
          <w:color w:val="000000"/>
          <w:sz w:val="27"/>
          <w:szCs w:val="27"/>
          <w:lang w:eastAsia="ru-RU"/>
        </w:rPr>
        <w:br/>
        <w:t>10. Контроль состояния пострадавшего, оказание психологической поддержки.</w:t>
      </w:r>
      <w:r w:rsidRPr="00756A80">
        <w:rPr>
          <w:rFonts w:ascii="Times New Roman" w:hAnsi="Times New Roman"/>
          <w:color w:val="000000"/>
          <w:sz w:val="27"/>
          <w:szCs w:val="27"/>
          <w:lang w:eastAsia="ru-RU"/>
        </w:rPr>
        <w:br/>
        <w:t xml:space="preserve">11. Передача пострадавшего бригаде скорой медицинской помощи </w:t>
      </w:r>
      <w:r w:rsidRPr="00756A80">
        <w:rPr>
          <w:rFonts w:ascii="Times New Roman" w:hAnsi="Times New Roman"/>
          <w:color w:val="000000"/>
          <w:sz w:val="27"/>
          <w:szCs w:val="27"/>
          <w:lang w:eastAsia="ru-RU"/>
        </w:rPr>
        <w:lastRenderedPageBreak/>
        <w:t>(осуществляется при прибытии бригады), другим специальным службам.</w:t>
      </w:r>
      <w:r w:rsidRPr="00756A80">
        <w:rPr>
          <w:rFonts w:ascii="Times New Roman" w:hAnsi="Times New Roman"/>
          <w:color w:val="000000"/>
          <w:sz w:val="27"/>
          <w:szCs w:val="27"/>
          <w:lang w:eastAsia="ru-RU"/>
        </w:rPr>
        <w:br/>
        <w:t>3.2. Согласно Универсальному алгоритму первой помощи необходимо выполнить следующие мероприятия (действия):</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3.2.1. Мероприятия по оценке обстановки и обеспечению безопасных условий для оказания первой помощи:</w:t>
      </w:r>
    </w:p>
    <w:p w:rsidR="00756A80" w:rsidRPr="00756A80" w:rsidRDefault="00756A80" w:rsidP="00756A80">
      <w:pPr>
        <w:numPr>
          <w:ilvl w:val="0"/>
          <w:numId w:val="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определить угрожающие факторы для собственной жизни и здоровья;</w:t>
      </w:r>
    </w:p>
    <w:p w:rsidR="00756A80" w:rsidRPr="00756A80" w:rsidRDefault="00756A80" w:rsidP="00756A80">
      <w:pPr>
        <w:numPr>
          <w:ilvl w:val="0"/>
          <w:numId w:val="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определить угрожающие факторы для жизни и здоровья потерпевшего;</w:t>
      </w:r>
    </w:p>
    <w:p w:rsidR="00756A80" w:rsidRPr="00756A80" w:rsidRDefault="00756A80" w:rsidP="00756A80">
      <w:pPr>
        <w:numPr>
          <w:ilvl w:val="0"/>
          <w:numId w:val="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ликвидировать угрожающие жизни и здоровью факторы;</w:t>
      </w:r>
    </w:p>
    <w:p w:rsidR="00756A80" w:rsidRPr="00756A80" w:rsidRDefault="00756A80" w:rsidP="00756A80">
      <w:pPr>
        <w:numPr>
          <w:ilvl w:val="0"/>
          <w:numId w:val="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прекратить действие травмирующих факторов на пострадавшего;</w:t>
      </w:r>
    </w:p>
    <w:p w:rsidR="00756A80" w:rsidRPr="00756A80" w:rsidRDefault="00756A80" w:rsidP="00756A80">
      <w:pPr>
        <w:numPr>
          <w:ilvl w:val="0"/>
          <w:numId w:val="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определить количество пострадавших при несчастном случае;</w:t>
      </w:r>
    </w:p>
    <w:p w:rsidR="00756A80" w:rsidRPr="00756A80" w:rsidRDefault="00756A80" w:rsidP="00756A80">
      <w:pPr>
        <w:numPr>
          <w:ilvl w:val="0"/>
          <w:numId w:val="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извлечь потерпевшего из труднодоступного места;</w:t>
      </w:r>
    </w:p>
    <w:p w:rsidR="00756A80" w:rsidRPr="00756A80" w:rsidRDefault="00756A80" w:rsidP="00756A80">
      <w:pPr>
        <w:numPr>
          <w:ilvl w:val="0"/>
          <w:numId w:val="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переместить потерпевшего.</w:t>
      </w:r>
    </w:p>
    <w:p w:rsid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3.2.2. Вызвать медицинского работника образовательной организации (школы, детского сада, лагеря), скорую медицинскую помощь.</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3.2.3. Определить наличие сознания у пострадавшего.</w:t>
      </w:r>
    </w:p>
    <w:p w:rsid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3.2.4. Мероприятия по восстановлению проходимости дыхательных путей и выявлению признаков жизни у пострадавшего:</w:t>
      </w:r>
    </w:p>
    <w:p w:rsidR="00756A80" w:rsidRPr="00756A80" w:rsidRDefault="00756A80" w:rsidP="00756A80">
      <w:pPr>
        <w:pStyle w:val="a7"/>
        <w:numPr>
          <w:ilvl w:val="0"/>
          <w:numId w:val="4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запрокинуть голову с подъемом подбородка;</w:t>
      </w:r>
    </w:p>
    <w:p w:rsidR="00756A80" w:rsidRPr="00756A80" w:rsidRDefault="00756A80" w:rsidP="00756A80">
      <w:pPr>
        <w:numPr>
          <w:ilvl w:val="0"/>
          <w:numId w:val="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выдвинуть нижнюю челюсть;</w:t>
      </w:r>
    </w:p>
    <w:p w:rsidR="00756A80" w:rsidRPr="00756A80" w:rsidRDefault="00756A80" w:rsidP="00756A80">
      <w:pPr>
        <w:numPr>
          <w:ilvl w:val="0"/>
          <w:numId w:val="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установить наличие дыхания при помощи слуха, зрения и осязания;</w:t>
      </w:r>
    </w:p>
    <w:p w:rsidR="00756A80" w:rsidRPr="00756A80" w:rsidRDefault="00756A80" w:rsidP="00756A80">
      <w:pPr>
        <w:numPr>
          <w:ilvl w:val="0"/>
          <w:numId w:val="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определить наличия кровообращения, проверить пульс на магистральных артериях.</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3.2.5. Мероприятия по выполнению сердечно-легочной реанимации до появления признаков жизни:</w:t>
      </w:r>
    </w:p>
    <w:p w:rsidR="00756A80" w:rsidRPr="00756A80" w:rsidRDefault="00756A80" w:rsidP="00756A80">
      <w:pPr>
        <w:numPr>
          <w:ilvl w:val="0"/>
          <w:numId w:val="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надавливание руками на грудину пострадавшего;</w:t>
      </w:r>
    </w:p>
    <w:p w:rsidR="00756A80" w:rsidRPr="00756A80" w:rsidRDefault="00756A80" w:rsidP="00756A80">
      <w:pPr>
        <w:numPr>
          <w:ilvl w:val="0"/>
          <w:numId w:val="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искусственное дыхание «Рот ко рту»;</w:t>
      </w:r>
    </w:p>
    <w:p w:rsidR="00756A80" w:rsidRPr="00756A80" w:rsidRDefault="00756A80" w:rsidP="00756A80">
      <w:pPr>
        <w:numPr>
          <w:ilvl w:val="0"/>
          <w:numId w:val="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искусственное дыхание «Рот к носу»;</w:t>
      </w:r>
    </w:p>
    <w:p w:rsidR="00756A80" w:rsidRPr="00756A80" w:rsidRDefault="00756A80" w:rsidP="00756A80">
      <w:pPr>
        <w:numPr>
          <w:ilvl w:val="0"/>
          <w:numId w:val="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искусственное дыхание с применением устройства для искусственного дыхания.</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3.2.6. Мероприятия по поддержанию проходимости дыхательных путей:</w:t>
      </w:r>
    </w:p>
    <w:p w:rsidR="00756A80" w:rsidRPr="00756A80" w:rsidRDefault="00756A80" w:rsidP="00756A80">
      <w:pPr>
        <w:numPr>
          <w:ilvl w:val="0"/>
          <w:numId w:val="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придать устойчивое боковое положение;</w:t>
      </w:r>
    </w:p>
    <w:p w:rsidR="00756A80" w:rsidRPr="00756A80" w:rsidRDefault="00756A80" w:rsidP="00756A80">
      <w:pPr>
        <w:numPr>
          <w:ilvl w:val="0"/>
          <w:numId w:val="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запрокинуть голову с подъемом подбородка;</w:t>
      </w:r>
    </w:p>
    <w:p w:rsidR="00756A80" w:rsidRPr="00756A80" w:rsidRDefault="00756A80" w:rsidP="00756A80">
      <w:pPr>
        <w:numPr>
          <w:ilvl w:val="0"/>
          <w:numId w:val="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выдвинуть нижнюю челюсть.</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3.2.7. Мероприятия по обзорному осмотру пострадавшего и временной остановке наружного кровотечения:</w:t>
      </w:r>
    </w:p>
    <w:p w:rsidR="00756A80" w:rsidRPr="00756A80" w:rsidRDefault="00756A80" w:rsidP="00756A80">
      <w:pPr>
        <w:numPr>
          <w:ilvl w:val="0"/>
          <w:numId w:val="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lastRenderedPageBreak/>
        <w:t>провести обзорный осмотр пострадавшего на наличие кровотечений;</w:t>
      </w:r>
    </w:p>
    <w:p w:rsidR="00756A80" w:rsidRPr="00756A80" w:rsidRDefault="00756A80" w:rsidP="00756A80">
      <w:pPr>
        <w:numPr>
          <w:ilvl w:val="0"/>
          <w:numId w:val="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пальцевое прижатие артерии;</w:t>
      </w:r>
    </w:p>
    <w:p w:rsidR="00756A80" w:rsidRPr="00756A80" w:rsidRDefault="00756A80" w:rsidP="00756A80">
      <w:pPr>
        <w:numPr>
          <w:ilvl w:val="0"/>
          <w:numId w:val="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наложить жгут;</w:t>
      </w:r>
    </w:p>
    <w:p w:rsidR="00756A80" w:rsidRPr="00756A80" w:rsidRDefault="00756A80" w:rsidP="00756A80">
      <w:pPr>
        <w:numPr>
          <w:ilvl w:val="0"/>
          <w:numId w:val="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максимально согнуть конечность в суставе;</w:t>
      </w:r>
    </w:p>
    <w:p w:rsidR="00756A80" w:rsidRPr="00756A80" w:rsidRDefault="00756A80" w:rsidP="00756A80">
      <w:pPr>
        <w:numPr>
          <w:ilvl w:val="0"/>
          <w:numId w:val="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прямое надавливание на рану;</w:t>
      </w:r>
    </w:p>
    <w:p w:rsidR="00756A80" w:rsidRPr="00756A80" w:rsidRDefault="00756A80" w:rsidP="00756A80">
      <w:pPr>
        <w:numPr>
          <w:ilvl w:val="0"/>
          <w:numId w:val="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наложение давящей повязки.</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3.2.8. Мероприятия по подробному осмотру пострадавшего с целью выявления признаков травм, отравлений и иных состояний, представляющих угрозу его жизни и здоровью, и по оказанию первой помощи при выявлении перечисленных состояний:</w:t>
      </w:r>
    </w:p>
    <w:p w:rsidR="00756A80" w:rsidRPr="00756A80" w:rsidRDefault="00756A80" w:rsidP="00756A80">
      <w:pPr>
        <w:numPr>
          <w:ilvl w:val="0"/>
          <w:numId w:val="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осмотреть голову, шею, грудь;</w:t>
      </w:r>
    </w:p>
    <w:p w:rsidR="00756A80" w:rsidRPr="00756A80" w:rsidRDefault="00756A80" w:rsidP="00756A80">
      <w:pPr>
        <w:numPr>
          <w:ilvl w:val="0"/>
          <w:numId w:val="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осмотреть спину, живот и таз;</w:t>
      </w:r>
    </w:p>
    <w:p w:rsidR="00756A80" w:rsidRPr="00756A80" w:rsidRDefault="00756A80" w:rsidP="00756A80">
      <w:pPr>
        <w:numPr>
          <w:ilvl w:val="0"/>
          <w:numId w:val="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осмотреть конечности;</w:t>
      </w:r>
    </w:p>
    <w:p w:rsidR="00756A80" w:rsidRPr="00756A80" w:rsidRDefault="00756A80" w:rsidP="00756A80">
      <w:pPr>
        <w:numPr>
          <w:ilvl w:val="0"/>
          <w:numId w:val="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наложить повязки при травмах различных областей тела, в том числе окклюзионной (герметизирующей) при ранении грудной клетки;</w:t>
      </w:r>
    </w:p>
    <w:p w:rsidR="00756A80" w:rsidRPr="00756A80" w:rsidRDefault="00756A80" w:rsidP="00756A80">
      <w:pPr>
        <w:numPr>
          <w:ilvl w:val="0"/>
          <w:numId w:val="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провести иммобилизацию (с помощью подручных средств, аутоиммобилизацию, с использованием изделий медицинского назначения);</w:t>
      </w:r>
    </w:p>
    <w:p w:rsidR="00756A80" w:rsidRPr="00756A80" w:rsidRDefault="00756A80" w:rsidP="00756A80">
      <w:pPr>
        <w:numPr>
          <w:ilvl w:val="0"/>
          <w:numId w:val="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зафиксировать шейный отдел позвоночника (вручную, подручными средствами, с использованием изделий медицинского назначения);</w:t>
      </w:r>
    </w:p>
    <w:p w:rsidR="00756A80" w:rsidRPr="00756A80" w:rsidRDefault="00756A80" w:rsidP="00756A80">
      <w:pPr>
        <w:numPr>
          <w:ilvl w:val="0"/>
          <w:numId w:val="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прекратить воздействие опасных химических веществ на пострадавшего (промывание желудка путем приема воды и вызывания рвоты, удаление с поврежденной поверхности и промывание ее проточной водой);</w:t>
      </w:r>
    </w:p>
    <w:p w:rsidR="00756A80" w:rsidRPr="00756A80" w:rsidRDefault="00756A80" w:rsidP="00756A80">
      <w:pPr>
        <w:numPr>
          <w:ilvl w:val="0"/>
          <w:numId w:val="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выполнить местное охлаждение при травмах, термических ожогах и иных воздействиях высоких температур или теплового излучения;</w:t>
      </w:r>
    </w:p>
    <w:p w:rsidR="00756A80" w:rsidRPr="00756A80" w:rsidRDefault="00756A80" w:rsidP="00756A80">
      <w:pPr>
        <w:numPr>
          <w:ilvl w:val="0"/>
          <w:numId w:val="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осуществить термоизоляцию при отморожениях и других эффектах воздействия низких температур.</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3.2.9. Придать пострадавшему работнику или ребенку оптимальное положение тела.</w:t>
      </w:r>
      <w:r w:rsidRPr="00756A80">
        <w:rPr>
          <w:rFonts w:ascii="Times New Roman" w:hAnsi="Times New Roman"/>
          <w:color w:val="000000"/>
          <w:sz w:val="27"/>
          <w:szCs w:val="27"/>
          <w:lang w:eastAsia="ru-RU"/>
        </w:rPr>
        <w:br/>
        <w:t>3.2.10. Контролировать состояние пострадавшего (сознание, дыхание, кровообращение) и оказать психологическую поддержку.</w:t>
      </w:r>
      <w:r w:rsidRPr="00756A80">
        <w:rPr>
          <w:rFonts w:ascii="Times New Roman" w:hAnsi="Times New Roman"/>
          <w:color w:val="000000"/>
          <w:sz w:val="27"/>
          <w:szCs w:val="27"/>
          <w:lang w:eastAsia="ru-RU"/>
        </w:rPr>
        <w:br/>
        <w:t>3.2.11. Передать пострадавшего бригаде скорой медицинской помощи, сообщив необходимую информацию.</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4. Соблюдение правил личной безопасности и обеспечение безопасных условий для оказания первой помощи</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4.1. Перед началом действий на месте травмирования обеспечиваются безопасные условия для оказания первой помощи. При этом следует помнить, что может угрожать участнику оказания первой помощи, пострадавшему и очевидцам происшествия:</w:t>
      </w:r>
    </w:p>
    <w:p w:rsidR="00756A80" w:rsidRPr="00756A80" w:rsidRDefault="00756A80" w:rsidP="00756A80">
      <w:pPr>
        <w:numPr>
          <w:ilvl w:val="0"/>
          <w:numId w:val="1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поражение электрическим током;</w:t>
      </w:r>
    </w:p>
    <w:p w:rsidR="00756A80" w:rsidRPr="00756A80" w:rsidRDefault="00756A80" w:rsidP="00756A80">
      <w:pPr>
        <w:numPr>
          <w:ilvl w:val="0"/>
          <w:numId w:val="1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интенсивное дорожное движение;</w:t>
      </w:r>
    </w:p>
    <w:p w:rsidR="00756A80" w:rsidRPr="00756A80" w:rsidRDefault="00756A80" w:rsidP="00756A80">
      <w:pPr>
        <w:numPr>
          <w:ilvl w:val="0"/>
          <w:numId w:val="1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lastRenderedPageBreak/>
        <w:t>возможное возгорание или взрыв;</w:t>
      </w:r>
    </w:p>
    <w:p w:rsidR="00756A80" w:rsidRPr="00756A80" w:rsidRDefault="00756A80" w:rsidP="00756A80">
      <w:pPr>
        <w:numPr>
          <w:ilvl w:val="0"/>
          <w:numId w:val="1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поражение токсическими веществами;</w:t>
      </w:r>
    </w:p>
    <w:p w:rsidR="00756A80" w:rsidRPr="00756A80" w:rsidRDefault="00756A80" w:rsidP="00756A80">
      <w:pPr>
        <w:numPr>
          <w:ilvl w:val="0"/>
          <w:numId w:val="1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агрессивно настроенные люди;</w:t>
      </w:r>
    </w:p>
    <w:p w:rsidR="00756A80" w:rsidRPr="00756A80" w:rsidRDefault="00756A80" w:rsidP="00756A80">
      <w:pPr>
        <w:numPr>
          <w:ilvl w:val="0"/>
          <w:numId w:val="1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высокая вероятность обрушения здания или каких-либо конструкций;</w:t>
      </w:r>
    </w:p>
    <w:p w:rsidR="00756A80" w:rsidRPr="00756A80" w:rsidRDefault="00756A80" w:rsidP="00756A80">
      <w:pPr>
        <w:numPr>
          <w:ilvl w:val="0"/>
          <w:numId w:val="1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животные, насекомые и т.п.</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4.2. Для снижения риска поражения необходимо, например, выключить электричество, перекрыть газ, попытаться потушить пожар, сообщить окружающим, что сейчас будет оказываться первая помощь и т.д. При наличии неблагоприятных условий следует обратиться к соответствующим службам (аварийно-спасательные службы, полиция и т.д.).</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5. Способы извлечения и перемещения пострадавшего</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5.1. Экстренное извлечение пострадавших из труднодоступного места выполняется только при наличии угрозы для его жизни и здоровья и невозможности оказания первой помощи в тех условиях, в которых находится пострадавший. Во всех остальных случаях лучше дождаться приезда скорой медицинской помощи и других служб.</w:t>
      </w:r>
      <w:r w:rsidRPr="00756A80">
        <w:rPr>
          <w:rFonts w:ascii="Times New Roman" w:hAnsi="Times New Roman"/>
          <w:color w:val="000000"/>
          <w:sz w:val="27"/>
          <w:szCs w:val="27"/>
          <w:lang w:eastAsia="ru-RU"/>
        </w:rPr>
        <w:br/>
        <w:t>5.2. Если пострадавший находится в сознании, его экстренное извлечение производится так: руки участника оказания первой помощи проводятся под подмышками сотрудника или ребенка, фиксируют его предплечье, после чего пострадавший извлекается наружу.</w:t>
      </w:r>
      <w:r w:rsidRPr="00756A80">
        <w:rPr>
          <w:rFonts w:ascii="Times New Roman" w:hAnsi="Times New Roman"/>
          <w:color w:val="000000"/>
          <w:sz w:val="27"/>
          <w:szCs w:val="27"/>
          <w:lang w:eastAsia="ru-RU"/>
        </w:rPr>
        <w:br/>
        <w:t>5.3. Если пострадавший находится без сознания или с подозрением на травму шейного отдела позвоночника, необходимо фиксировать ему голову и шею, при этом одна из рук фиксирует за нижнюю челюсть голову, а вторая держит его противоположное предплечье.</w:t>
      </w:r>
      <w:r w:rsidRPr="00756A80">
        <w:rPr>
          <w:rFonts w:ascii="Times New Roman" w:hAnsi="Times New Roman"/>
          <w:color w:val="000000"/>
          <w:sz w:val="27"/>
          <w:szCs w:val="27"/>
          <w:lang w:eastAsia="ru-RU"/>
        </w:rPr>
        <w:br/>
        <w:t>5.4. Перемещать пострадавшего можно различными способами, зависящими от характера травм и состояния пострадавшего, количества участников и их физических возможностей:</w:t>
      </w:r>
    </w:p>
    <w:p w:rsidR="00756A80" w:rsidRPr="00756A80" w:rsidRDefault="00756A80" w:rsidP="00756A80">
      <w:pPr>
        <w:numPr>
          <w:ilvl w:val="0"/>
          <w:numId w:val="1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перемещение пострадавшего в одиночку с поддержкой используется для перемещения легкопострадавших лиц, находящихся в сознании;</w:t>
      </w:r>
    </w:p>
    <w:p w:rsidR="00756A80" w:rsidRPr="00756A80" w:rsidRDefault="00756A80" w:rsidP="00756A80">
      <w:pPr>
        <w:numPr>
          <w:ilvl w:val="0"/>
          <w:numId w:val="1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перемещение пострадавшего в одиночку волоком применяется для перемещения на близкое расстояние пострадавших, имеющих значительный вес (нежелательно использовать у пострадавших с травмами нижних конечностей);</w:t>
      </w:r>
    </w:p>
    <w:p w:rsidR="00756A80" w:rsidRPr="00756A80" w:rsidRDefault="00756A80" w:rsidP="00756A80">
      <w:pPr>
        <w:numPr>
          <w:ilvl w:val="0"/>
          <w:numId w:val="1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переноска пострадавшего в одиночку на спине используется для переноски пострадавших с небольшим весом (не применяется для пострадавших без сознания);</w:t>
      </w:r>
    </w:p>
    <w:p w:rsidR="00756A80" w:rsidRPr="00756A80" w:rsidRDefault="00756A80" w:rsidP="00756A80">
      <w:pPr>
        <w:numPr>
          <w:ilvl w:val="0"/>
          <w:numId w:val="1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переноска на руках используется для переноски пострадавших без сознания (нежелательно переносить пострадавших с подозрением на травму позвоночника);</w:t>
      </w:r>
    </w:p>
    <w:p w:rsidR="00756A80" w:rsidRPr="00756A80" w:rsidRDefault="00756A80" w:rsidP="00756A80">
      <w:pPr>
        <w:numPr>
          <w:ilvl w:val="0"/>
          <w:numId w:val="1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переноска в одиночку на плече, при этом пострадавшего придерживать за руку (не применяется при переноске с травмами груди, живота и позвоночника);</w:t>
      </w:r>
    </w:p>
    <w:p w:rsidR="00756A80" w:rsidRPr="00756A80" w:rsidRDefault="00756A80" w:rsidP="00756A80">
      <w:pPr>
        <w:numPr>
          <w:ilvl w:val="0"/>
          <w:numId w:val="1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lastRenderedPageBreak/>
        <w:t>переноска пострадавшего вдвоем на замке из четырех рук: руки берутся так, чтобы обхватить запястье другой руки и руки помощника (в замок), после чего пострадавший усаживается на него и его поднимают и переносят;</w:t>
      </w:r>
    </w:p>
    <w:p w:rsidR="00756A80" w:rsidRPr="00756A80" w:rsidRDefault="00756A80" w:rsidP="00756A80">
      <w:pPr>
        <w:numPr>
          <w:ilvl w:val="0"/>
          <w:numId w:val="1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переноска пострадавшего вдвоем на замке из трех рук с поддержкой под спину: один из участников оказания первой помощи не берет руку в замок, а располагает ее на плече у другого (переноска пострадавших, у которых есть риск потери сознания или которые не могут удержаться на замке из четырех рук);</w:t>
      </w:r>
    </w:p>
    <w:p w:rsidR="00756A80" w:rsidRPr="00756A80" w:rsidRDefault="00756A80" w:rsidP="00756A80">
      <w:pPr>
        <w:numPr>
          <w:ilvl w:val="0"/>
          <w:numId w:val="1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переноска пострадавшего вдвоем за руки и ноги: один держит пострадавшего за предплечье одной руки, просунув руки подмышки, а другой – под колени;</w:t>
      </w:r>
    </w:p>
    <w:p w:rsidR="00756A80" w:rsidRPr="00756A80" w:rsidRDefault="00756A80" w:rsidP="00756A80">
      <w:pPr>
        <w:numPr>
          <w:ilvl w:val="0"/>
          <w:numId w:val="1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для переноски пострадавшего с подозрением на травму позвоночника необходимо несколько человек, которые под руководством одного поднимают и переносят пострадавшего, при этом один фиксирует голову и шею пострадавшего своими предплечьями. Более безопасно переносить на твердой ровной поверхности.</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6. Оказание первой помощи при отсутствии сознания, остановке дыхания и кровообращения</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6.1. К основным признакам жизни относятся: наличие сознания, самостоятельное дыхание и кровообращение. Они проверяются в ходе выполнения </w:t>
      </w:r>
      <w:r w:rsidRPr="00756A80">
        <w:rPr>
          <w:rFonts w:ascii="Times New Roman" w:hAnsi="Times New Roman"/>
          <w:i/>
          <w:iCs/>
          <w:color w:val="000000"/>
          <w:sz w:val="27"/>
          <w:szCs w:val="27"/>
          <w:lang w:eastAsia="ru-RU"/>
        </w:rPr>
        <w:t>сердечно-легочной реанимации</w:t>
      </w:r>
      <w:r w:rsidRPr="00756A80">
        <w:rPr>
          <w:rFonts w:ascii="Times New Roman" w:hAnsi="Times New Roman"/>
          <w:color w:val="000000"/>
          <w:sz w:val="27"/>
          <w:szCs w:val="27"/>
          <w:lang w:eastAsia="ru-RU"/>
        </w:rPr>
        <w:t>.</w:t>
      </w:r>
      <w:r w:rsidRPr="00756A80">
        <w:rPr>
          <w:rFonts w:ascii="Times New Roman" w:hAnsi="Times New Roman"/>
          <w:color w:val="000000"/>
          <w:sz w:val="27"/>
          <w:szCs w:val="27"/>
          <w:lang w:eastAsia="ru-RU"/>
        </w:rPr>
        <w:br/>
        <w:t>6.2. Способы проверки сознания, дыхания, кровообращения у пострадавшего:</w:t>
      </w:r>
    </w:p>
    <w:p w:rsidR="00756A80" w:rsidRPr="00756A80" w:rsidRDefault="00756A80" w:rsidP="00756A80">
      <w:pPr>
        <w:numPr>
          <w:ilvl w:val="0"/>
          <w:numId w:val="1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для проверки сознания участник оказания первой помощи пытается вступить с пострадавшим в словесный и тактильный контакт, проверяя его реакцию на это;</w:t>
      </w:r>
    </w:p>
    <w:p w:rsidR="00756A80" w:rsidRPr="00756A80" w:rsidRDefault="00756A80" w:rsidP="00756A80">
      <w:pPr>
        <w:numPr>
          <w:ilvl w:val="0"/>
          <w:numId w:val="1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для проверки дыхания используются осязание, слух и зрение;</w:t>
      </w:r>
    </w:p>
    <w:p w:rsidR="00756A80" w:rsidRPr="00756A80" w:rsidRDefault="00756A80" w:rsidP="00756A80">
      <w:pPr>
        <w:numPr>
          <w:ilvl w:val="0"/>
          <w:numId w:val="1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отсутствие кровообращения у пострадавшего определяется путем проверки пульса на магистральных артериях.</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6.3. Современный алгоритм проведения сердечно-легочной реанимации (СЛР). Техника проведения давления руками на грудину и искусственного дыхания:</w:t>
      </w:r>
    </w:p>
    <w:p w:rsidR="00756A80" w:rsidRPr="00756A80" w:rsidRDefault="00756A80" w:rsidP="00756A80">
      <w:pPr>
        <w:numPr>
          <w:ilvl w:val="0"/>
          <w:numId w:val="1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проверить наличие сознания у пострадавшего сотрудника или обучающегося (воспитанника) образовательной организации (ДОУ, школы), для чего аккуратно потормошить за плечи и громко спросить: «Что с Вами? Нужна помощь?»;</w:t>
      </w:r>
    </w:p>
    <w:p w:rsidR="00756A80" w:rsidRPr="00756A80" w:rsidRDefault="00756A80" w:rsidP="00756A80">
      <w:pPr>
        <w:numPr>
          <w:ilvl w:val="0"/>
          <w:numId w:val="1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при отсутствии сознания определить наличие дыхания, для чего восстановить проходимость дыхательных путей: одну руку положить на лоб пострадавшего, двумя пальцами другой взять за подбородок, запрокинуть голову, поднять подбородок и нижнюю челюсть (при подозрении на травму шейного отдела позвоночника запрокидывание выполнять максимально аккуратно и щадящее);</w:t>
      </w:r>
    </w:p>
    <w:p w:rsidR="00756A80" w:rsidRPr="00756A80" w:rsidRDefault="00756A80" w:rsidP="00756A80">
      <w:pPr>
        <w:numPr>
          <w:ilvl w:val="0"/>
          <w:numId w:val="1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lastRenderedPageBreak/>
        <w:t>для проверки дыхания наклониться щекой и ухом ко рту и носу пострадавшего и в течение 10 сек. попытаться услышать его дыхание, почувствовать выдыхаемый воздух на своей щеке и увидеть движения грудной клетки;</w:t>
      </w:r>
    </w:p>
    <w:p w:rsidR="00756A80" w:rsidRPr="00756A80" w:rsidRDefault="00756A80" w:rsidP="00756A80">
      <w:pPr>
        <w:numPr>
          <w:ilvl w:val="0"/>
          <w:numId w:val="1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при отсутствии дыхания вызвать скорую медицинскую помощь и приступить к проведению сердечно-легочной реанимации;</w:t>
      </w:r>
    </w:p>
    <w:p w:rsidR="00756A80" w:rsidRPr="00756A80" w:rsidRDefault="00756A80" w:rsidP="00756A80">
      <w:pPr>
        <w:numPr>
          <w:ilvl w:val="0"/>
          <w:numId w:val="1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приступить к давлению руками на грудину пострадавшего, который должен располагаться лежа на спине на твердой ровной поверхности, при этом основание ладони одной руки помещается на середину грудной клетки пострадавшего, вторая рука помещается сверху первой, кисти рук берутся в замок, руки выпрямляются в локтевых суставах, плечи располагаются над пострадавшим так, чтобы давление осуществлялось перпендикулярно плоскости грудины;</w:t>
      </w:r>
    </w:p>
    <w:p w:rsidR="00756A80" w:rsidRPr="00756A80" w:rsidRDefault="00756A80" w:rsidP="00756A80">
      <w:pPr>
        <w:numPr>
          <w:ilvl w:val="0"/>
          <w:numId w:val="1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давление руками на грудину выполняется весом туловища участника оказания первой помощи на глубину 5-6 см с частотой 100-120 в минуту;</w:t>
      </w:r>
    </w:p>
    <w:p w:rsidR="00756A80" w:rsidRPr="00756A80" w:rsidRDefault="00756A80" w:rsidP="00756A80">
      <w:pPr>
        <w:numPr>
          <w:ilvl w:val="0"/>
          <w:numId w:val="1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после 30 надавливаний руками на грудину осуществить искусственное дыхание методом «Рот-ко-рту», для чего открыть дыхательные пути пострадавшего (запрокинуть голову, поднять подбородок), зажать его нос двумя пальцами, сделать два вдоха искусственного дыхания;</w:t>
      </w:r>
    </w:p>
    <w:p w:rsidR="00756A80" w:rsidRPr="00756A80" w:rsidRDefault="00756A80" w:rsidP="00756A80">
      <w:pPr>
        <w:numPr>
          <w:ilvl w:val="0"/>
          <w:numId w:val="1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вдохи искусственного дыхания выполняются следующим образом: сделать свой нормальный вдох, герметично обхватить своими губами рот пострадавшего и выполнить равномерный выдох в его дыхательные пути в течение 1 секунды, наблюдая за движением его грудной клетки (ориентиром достаточного объема вдуваемого воздуха является начало подъема грудной клетки); после этого дать пострадавшему совершить пассивный выдох, после чего повторить вдох; на 2 вдоха искусственного дыхания должно быть потрачено не более 10 секунд. При этом рекомендуется использовать устройство для проведения искусственного дыхания.</w:t>
      </w:r>
    </w:p>
    <w:p w:rsidR="00756A80" w:rsidRPr="00756A80" w:rsidRDefault="00756A80" w:rsidP="00756A80">
      <w:pPr>
        <w:numPr>
          <w:ilvl w:val="0"/>
          <w:numId w:val="1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продолжить реанимационные мероприятия, чередуя 30 надавливаний на грудину с 2-мя вдохами искусственного дыхания.</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6.4. </w:t>
      </w:r>
      <w:r w:rsidRPr="00756A80">
        <w:rPr>
          <w:rFonts w:ascii="Times New Roman" w:hAnsi="Times New Roman"/>
          <w:i/>
          <w:iCs/>
          <w:color w:val="000000"/>
          <w:sz w:val="27"/>
          <w:szCs w:val="27"/>
          <w:lang w:eastAsia="ru-RU"/>
        </w:rPr>
        <w:t>Реанимационные мероприятия</w:t>
      </w:r>
      <w:r w:rsidRPr="00756A80">
        <w:rPr>
          <w:rFonts w:ascii="Times New Roman" w:hAnsi="Times New Roman"/>
          <w:color w:val="000000"/>
          <w:sz w:val="27"/>
          <w:szCs w:val="27"/>
          <w:lang w:eastAsia="ru-RU"/>
        </w:rPr>
        <w:t> продолжаются до прибытия скорой медицинской помощи и распоряжения работников скорой помощи о прекращении реанимации, либо до появления явных признаков жизни у пострадавшего (появления самостоятельного дыхания, возникновения кашля, произвольных движений).</w:t>
      </w:r>
      <w:r w:rsidRPr="00756A80">
        <w:rPr>
          <w:rFonts w:ascii="Times New Roman" w:hAnsi="Times New Roman"/>
          <w:color w:val="000000"/>
          <w:sz w:val="27"/>
          <w:szCs w:val="27"/>
          <w:lang w:eastAsia="ru-RU"/>
        </w:rPr>
        <w:br/>
        <w:t>6.5. При длительном проведении реанимационных мероприятий и возникновении физической усталости привлечь помощника к мероприятиям оказания первой помощи.</w:t>
      </w:r>
      <w:r w:rsidRPr="00756A80">
        <w:rPr>
          <w:rFonts w:ascii="Times New Roman" w:hAnsi="Times New Roman"/>
          <w:color w:val="000000"/>
          <w:sz w:val="27"/>
          <w:szCs w:val="27"/>
          <w:lang w:eastAsia="ru-RU"/>
        </w:rPr>
        <w:br/>
        <w:t>6.6. В случае появления у пострадавшего с отсутствующим сознанием самостоятельного дыхания (либо если у пострадавшего без сознания, изначально имелось дыхание) необходимо придать ему устойчивое боковое положение, для этого:</w:t>
      </w:r>
    </w:p>
    <w:p w:rsidR="00756A80" w:rsidRPr="00756A80" w:rsidRDefault="00756A80" w:rsidP="00756A80">
      <w:pPr>
        <w:numPr>
          <w:ilvl w:val="0"/>
          <w:numId w:val="1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расположить ближнюю руку пострадавшего под прямым углом к его телу;</w:t>
      </w:r>
    </w:p>
    <w:p w:rsidR="00756A80" w:rsidRPr="00756A80" w:rsidRDefault="00756A80" w:rsidP="00756A80">
      <w:pPr>
        <w:numPr>
          <w:ilvl w:val="0"/>
          <w:numId w:val="1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lastRenderedPageBreak/>
        <w:t>дальнюю руку пострадавшего приложить тыльной стороной ладони к противоположной щеке пострадавшего, придерживая ее своей рукой;</w:t>
      </w:r>
    </w:p>
    <w:p w:rsidR="00756A80" w:rsidRPr="00756A80" w:rsidRDefault="00756A80" w:rsidP="00756A80">
      <w:pPr>
        <w:numPr>
          <w:ilvl w:val="0"/>
          <w:numId w:val="1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согнуть дальнюю от себя ногу пострадавшего в колене, поставить ее с опорой на стопу, надавить на колено этой ноги на себя и повернуть пострадавшего;</w:t>
      </w:r>
    </w:p>
    <w:p w:rsidR="00756A80" w:rsidRPr="00756A80" w:rsidRDefault="00756A80" w:rsidP="00756A80">
      <w:pPr>
        <w:numPr>
          <w:ilvl w:val="0"/>
          <w:numId w:val="1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после поворота пострадавшего набок слегка запрокинуть его голову для открытия дыхательных путей и подтянуть ногу, лежащую сверху, ближе к животу;</w:t>
      </w:r>
    </w:p>
    <w:p w:rsidR="00756A80" w:rsidRPr="00756A80" w:rsidRDefault="00756A80" w:rsidP="00756A80">
      <w:pPr>
        <w:numPr>
          <w:ilvl w:val="0"/>
          <w:numId w:val="1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наблюдать за состоянием пострадавшего до прибытия бригады скорой медицинской помощи, регулярно оценивая наличие у него дыхания.</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6.7. </w:t>
      </w:r>
      <w:r w:rsidRPr="00756A80">
        <w:rPr>
          <w:rFonts w:ascii="Times New Roman" w:hAnsi="Times New Roman"/>
          <w:b/>
          <w:bCs/>
          <w:color w:val="000000"/>
          <w:sz w:val="27"/>
          <w:szCs w:val="27"/>
          <w:lang w:eastAsia="ru-RU"/>
        </w:rPr>
        <w:t>Особенности СЛР у детей</w:t>
      </w:r>
      <w:r w:rsidRPr="00756A80">
        <w:rPr>
          <w:rFonts w:ascii="Times New Roman" w:hAnsi="Times New Roman"/>
          <w:color w:val="000000"/>
          <w:sz w:val="27"/>
          <w:szCs w:val="27"/>
          <w:lang w:eastAsia="ru-RU"/>
        </w:rPr>
        <w:br/>
        <w:t>6.7.1. У детей детского сада или школы сердечно-легочная реанимация проводится в той же последовательности, что и у взрослых, с той же частотой и тем же соотношением давления руками на грудину пострадавшего и вдохов искусственного дыхания, что и у взрослых.</w:t>
      </w:r>
      <w:r w:rsidRPr="00756A80">
        <w:rPr>
          <w:rFonts w:ascii="Times New Roman" w:hAnsi="Times New Roman"/>
          <w:color w:val="000000"/>
          <w:sz w:val="27"/>
          <w:szCs w:val="27"/>
          <w:lang w:eastAsia="ru-RU"/>
        </w:rPr>
        <w:br/>
        <w:t>6.7.2. Надавливания на грудину выполняются на глубину, равную одной трети переднезаднего размера грудной клетки (5 см. у детей старше 1 года). Давление на грудину производится одной или двумя руками (для детей старше 1 года). При проведении вдохов визуально контролировать объем вдуваемого воздуха (до начала подъема грудной клетки).</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7. Оказание первой помощи при частичном и полном нарушении проходимости верхних дыхательных путей</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7.1. Определить степень нарушения проходимости верхних дыхательных путей, для чего спросить пострадавшего, подавился ли он. При частичном нарушении проходимости пострадавший отвечает на вопрос, может кашлять. При полном нарушении - пострадавший не может говорить, не может дышать или дыхание явно затруднено (шумное, хриплое), может хватать себя за горло, кивать.</w:t>
      </w:r>
      <w:r w:rsidRPr="00756A80">
        <w:rPr>
          <w:rFonts w:ascii="Times New Roman" w:hAnsi="Times New Roman"/>
          <w:color w:val="000000"/>
          <w:sz w:val="27"/>
          <w:szCs w:val="27"/>
          <w:lang w:eastAsia="ru-RU"/>
        </w:rPr>
        <w:br/>
        <w:t>7.2. При частичном нарушении проходимости предложить пострадавшему покашлять.</w:t>
      </w:r>
      <w:r w:rsidRPr="00756A80">
        <w:rPr>
          <w:rFonts w:ascii="Times New Roman" w:hAnsi="Times New Roman"/>
          <w:color w:val="000000"/>
          <w:sz w:val="27"/>
          <w:szCs w:val="27"/>
          <w:lang w:eastAsia="ru-RU"/>
        </w:rPr>
        <w:br/>
        <w:t>7.3. </w:t>
      </w:r>
      <w:r w:rsidR="008C6C18" w:rsidRPr="008C6C18">
        <w:rPr>
          <w:rFonts w:ascii="Times New Roman" w:hAnsi="Times New Roman"/>
          <w:color w:val="000000"/>
          <w:sz w:val="27"/>
          <w:szCs w:val="27"/>
          <w:lang w:eastAsia="ru-RU"/>
        </w:rPr>
        <w:t>При полном нарушении проходимости верхних дыхательных путей предпринять меры по удалению инородного тела:</w:t>
      </w:r>
    </w:p>
    <w:p w:rsidR="00756A80" w:rsidRPr="00756A80" w:rsidRDefault="00756A80" w:rsidP="00756A80">
      <w:pPr>
        <w:numPr>
          <w:ilvl w:val="0"/>
          <w:numId w:val="1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встать сбоку и немного сзади пострадавшего ребенка (работника);</w:t>
      </w:r>
    </w:p>
    <w:p w:rsidR="00756A80" w:rsidRPr="00756A80" w:rsidRDefault="00756A80" w:rsidP="00756A80">
      <w:pPr>
        <w:numPr>
          <w:ilvl w:val="0"/>
          <w:numId w:val="1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придерживая пострадавшего одной рукой, другой наклонить его вперёд, чтобы в случае смещения инородного тела оно попало в рот пострадавшего, а не опустилось ниже в дыхательные пути;</w:t>
      </w:r>
    </w:p>
    <w:p w:rsidR="00756A80" w:rsidRPr="00756A80" w:rsidRDefault="00756A80" w:rsidP="00756A80">
      <w:pPr>
        <w:numPr>
          <w:ilvl w:val="0"/>
          <w:numId w:val="1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нанести 5 резких ударов основанием своей ладони между лопатками пострадавшего;</w:t>
      </w:r>
    </w:p>
    <w:p w:rsidR="00756A80" w:rsidRPr="00756A80" w:rsidRDefault="00756A80" w:rsidP="00756A80">
      <w:pPr>
        <w:numPr>
          <w:ilvl w:val="0"/>
          <w:numId w:val="1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проверять после каждого удара, не удалось ли устранить нарушение проходимости;</w:t>
      </w:r>
    </w:p>
    <w:p w:rsidR="00756A80" w:rsidRPr="00756A80" w:rsidRDefault="00756A80" w:rsidP="00756A80">
      <w:pPr>
        <w:numPr>
          <w:ilvl w:val="0"/>
          <w:numId w:val="1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 xml:space="preserve">если после 5 ударов инородное тело не удалено, следует: встать позади и обхватить пострадавшего обеими руками на уровне верхней части живота; сжать кулак и поместить над пупком большим пальцем к себе; обхватить кулак другой рукой и, слегка наклонив пострадавшего вперед, </w:t>
      </w:r>
      <w:r w:rsidRPr="00756A80">
        <w:rPr>
          <w:rFonts w:ascii="Times New Roman" w:hAnsi="Times New Roman"/>
          <w:color w:val="000000"/>
          <w:sz w:val="27"/>
          <w:szCs w:val="27"/>
          <w:lang w:eastAsia="ru-RU"/>
        </w:rPr>
        <w:lastRenderedPageBreak/>
        <w:t>резко надавить на его живот в направлении внутрь и кверху; при необходимости надавливания повторить до 5 раз.</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7.4. Если удалить инородное тело не удалось, необходимо продолжать попытки его удаления, перемежая пять ударов по спине с пятью надавливаниями на живот.</w:t>
      </w:r>
      <w:r w:rsidRPr="00756A80">
        <w:rPr>
          <w:rFonts w:ascii="Times New Roman" w:hAnsi="Times New Roman"/>
          <w:color w:val="000000"/>
          <w:sz w:val="27"/>
          <w:szCs w:val="27"/>
          <w:lang w:eastAsia="ru-RU"/>
        </w:rPr>
        <w:br/>
        <w:t>7.5. Если пострадавший потерял сознание – необходимо начать сердечно-лёгочную реанимацию в объеме давления руками на грудину и искусственного дыхания. При этом следить за появлением инородного тела во рту для того, чтобы своевременно удалить его.</w:t>
      </w:r>
      <w:r w:rsidRPr="00756A80">
        <w:rPr>
          <w:rFonts w:ascii="Times New Roman" w:hAnsi="Times New Roman"/>
          <w:color w:val="000000"/>
          <w:sz w:val="27"/>
          <w:szCs w:val="27"/>
          <w:lang w:eastAsia="ru-RU"/>
        </w:rPr>
        <w:br/>
        <w:t>7.6. В случае, если инородное тело нарушило проходимость дыхательных путей у тучного человека или беременной женщины, оказание первой помощи начинается также, как описано выше, с 5 ударов между лопатками. У тучных людей или беременных женщин не осуществляется давление на живот, а проводятся надавливания на нижнюю часть груди.</w:t>
      </w:r>
      <w:r w:rsidRPr="00756A80">
        <w:rPr>
          <w:rFonts w:ascii="Times New Roman" w:hAnsi="Times New Roman"/>
          <w:color w:val="000000"/>
          <w:sz w:val="27"/>
          <w:szCs w:val="27"/>
          <w:lang w:eastAsia="ru-RU"/>
        </w:rPr>
        <w:br/>
        <w:t>7.7. Если инородное тело перекрыло дыхательные пути ребенку, то помощь оказывается похожим образом, но удары и надавливания наносятся с меньшей силой. Детям старше 1 года можно выполнять надавливания на живот над пупком, дозируя усилие соответственно возрасту. При отсутствии эффекта приступить к сердечно-легочной реанимации.</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8. Оказание первой помощи при наружных кровотечениях и травмах</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8.1. Провести обзорный осмотр в течение 1-2 секунд, с головы до ног для определения признаков кровотечения, требующего скорейшей остановки.</w:t>
      </w:r>
      <w:r w:rsidRPr="00756A80">
        <w:rPr>
          <w:rFonts w:ascii="Times New Roman" w:hAnsi="Times New Roman"/>
          <w:color w:val="000000"/>
          <w:sz w:val="27"/>
          <w:szCs w:val="27"/>
          <w:lang w:eastAsia="ru-RU"/>
        </w:rPr>
        <w:br/>
        <w:t>8.2. </w:t>
      </w:r>
      <w:r w:rsidR="008C6C18" w:rsidRPr="008C6C18">
        <w:rPr>
          <w:rFonts w:ascii="Times New Roman" w:hAnsi="Times New Roman"/>
          <w:color w:val="000000"/>
          <w:sz w:val="27"/>
          <w:szCs w:val="27"/>
          <w:lang w:eastAsia="ru-RU"/>
        </w:rPr>
        <w:t>Основные признаки острой кровопотери:</w:t>
      </w:r>
    </w:p>
    <w:p w:rsidR="00756A80" w:rsidRPr="00756A80" w:rsidRDefault="00756A80" w:rsidP="00756A80">
      <w:pPr>
        <w:numPr>
          <w:ilvl w:val="0"/>
          <w:numId w:val="1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резкая общая слабость;</w:t>
      </w:r>
    </w:p>
    <w:p w:rsidR="00756A80" w:rsidRPr="00756A80" w:rsidRDefault="00756A80" w:rsidP="00756A80">
      <w:pPr>
        <w:numPr>
          <w:ilvl w:val="0"/>
          <w:numId w:val="1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чувство жажды;</w:t>
      </w:r>
    </w:p>
    <w:p w:rsidR="00756A80" w:rsidRPr="00756A80" w:rsidRDefault="00756A80" w:rsidP="00756A80">
      <w:pPr>
        <w:numPr>
          <w:ilvl w:val="0"/>
          <w:numId w:val="1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головокружение;</w:t>
      </w:r>
    </w:p>
    <w:p w:rsidR="00756A80" w:rsidRPr="00756A80" w:rsidRDefault="00756A80" w:rsidP="00756A80">
      <w:pPr>
        <w:numPr>
          <w:ilvl w:val="0"/>
          <w:numId w:val="1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мелькание «мушек» перед глазами;</w:t>
      </w:r>
    </w:p>
    <w:p w:rsidR="00756A80" w:rsidRPr="00756A80" w:rsidRDefault="00756A80" w:rsidP="00756A80">
      <w:pPr>
        <w:numPr>
          <w:ilvl w:val="0"/>
          <w:numId w:val="1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обморок, чаще при попытке встать;</w:t>
      </w:r>
    </w:p>
    <w:p w:rsidR="00756A80" w:rsidRPr="00756A80" w:rsidRDefault="00756A80" w:rsidP="00756A80">
      <w:pPr>
        <w:numPr>
          <w:ilvl w:val="0"/>
          <w:numId w:val="1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бледная, влажная и холодная кожа;</w:t>
      </w:r>
    </w:p>
    <w:p w:rsidR="00756A80" w:rsidRPr="00756A80" w:rsidRDefault="00756A80" w:rsidP="00756A80">
      <w:pPr>
        <w:numPr>
          <w:ilvl w:val="0"/>
          <w:numId w:val="1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учащённое сердцебиение и частое дыхание.</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8.3. Наружное кровотечение сопровождается повреждением кожных покровов и слизистых оболочек, при этом кровь изливается наружу в окружающую среду.</w:t>
      </w:r>
      <w:r w:rsidRPr="00756A80">
        <w:rPr>
          <w:rFonts w:ascii="Times New Roman" w:hAnsi="Times New Roman"/>
          <w:color w:val="000000"/>
          <w:sz w:val="27"/>
          <w:szCs w:val="27"/>
          <w:lang w:eastAsia="ru-RU"/>
        </w:rPr>
        <w:br/>
        <w:t>8.4. </w:t>
      </w:r>
      <w:r w:rsidR="008C6C18" w:rsidRPr="008C6C18">
        <w:rPr>
          <w:rFonts w:ascii="Times New Roman" w:hAnsi="Times New Roman"/>
          <w:color w:val="000000"/>
          <w:sz w:val="27"/>
          <w:szCs w:val="27"/>
          <w:lang w:eastAsia="ru-RU"/>
        </w:rPr>
        <w:t>По виду поврежденных сосудов кровотечения бывают:</w:t>
      </w:r>
    </w:p>
    <w:p w:rsidR="00756A80" w:rsidRPr="00756A80" w:rsidRDefault="00756A80" w:rsidP="00756A80">
      <w:pPr>
        <w:numPr>
          <w:ilvl w:val="0"/>
          <w:numId w:val="1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b/>
          <w:bCs/>
          <w:color w:val="000000"/>
          <w:sz w:val="27"/>
          <w:szCs w:val="27"/>
          <w:lang w:eastAsia="ru-RU"/>
        </w:rPr>
        <w:t>артериальные</w:t>
      </w:r>
      <w:r w:rsidRPr="00756A80">
        <w:rPr>
          <w:rFonts w:ascii="Times New Roman" w:hAnsi="Times New Roman"/>
          <w:color w:val="000000"/>
          <w:sz w:val="27"/>
          <w:szCs w:val="27"/>
          <w:lang w:eastAsia="ru-RU"/>
        </w:rPr>
        <w:t> (наиболее опасные) - пульсирующая алая струя крови, быстро пропитывающаяся кровью одежда пострадавшего.</w:t>
      </w:r>
    </w:p>
    <w:p w:rsidR="00756A80" w:rsidRPr="00756A80" w:rsidRDefault="00756A80" w:rsidP="00756A80">
      <w:pPr>
        <w:numPr>
          <w:ilvl w:val="0"/>
          <w:numId w:val="1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b/>
          <w:bCs/>
          <w:color w:val="000000"/>
          <w:sz w:val="27"/>
          <w:szCs w:val="27"/>
          <w:lang w:eastAsia="ru-RU"/>
        </w:rPr>
        <w:t>венозные</w:t>
      </w:r>
      <w:r w:rsidRPr="00756A80">
        <w:rPr>
          <w:rFonts w:ascii="Times New Roman" w:hAnsi="Times New Roman"/>
          <w:color w:val="000000"/>
          <w:sz w:val="27"/>
          <w:szCs w:val="27"/>
          <w:lang w:eastAsia="ru-RU"/>
        </w:rPr>
        <w:t> (меньшая скорость кровопотери) - кровь темно-вишневая, вытекает «ручьем».</w:t>
      </w:r>
    </w:p>
    <w:p w:rsidR="00756A80" w:rsidRPr="00756A80" w:rsidRDefault="00756A80" w:rsidP="00756A80">
      <w:pPr>
        <w:numPr>
          <w:ilvl w:val="0"/>
          <w:numId w:val="1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b/>
          <w:bCs/>
          <w:color w:val="000000"/>
          <w:sz w:val="27"/>
          <w:szCs w:val="27"/>
          <w:lang w:eastAsia="ru-RU"/>
        </w:rPr>
        <w:t>капиллярные</w:t>
      </w:r>
      <w:r w:rsidRPr="00756A80">
        <w:rPr>
          <w:rFonts w:ascii="Times New Roman" w:hAnsi="Times New Roman"/>
          <w:color w:val="000000"/>
          <w:sz w:val="27"/>
          <w:szCs w:val="27"/>
          <w:lang w:eastAsia="ru-RU"/>
        </w:rPr>
        <w:t> - при ссадинах, порезах, царапинах.</w:t>
      </w:r>
    </w:p>
    <w:p w:rsidR="00756A80" w:rsidRPr="00756A80" w:rsidRDefault="00756A80" w:rsidP="00756A80">
      <w:pPr>
        <w:numPr>
          <w:ilvl w:val="0"/>
          <w:numId w:val="1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b/>
          <w:bCs/>
          <w:color w:val="000000"/>
          <w:sz w:val="27"/>
          <w:szCs w:val="27"/>
          <w:lang w:eastAsia="ru-RU"/>
        </w:rPr>
        <w:t>смешанные</w:t>
      </w:r>
      <w:r w:rsidRPr="00756A80">
        <w:rPr>
          <w:rFonts w:ascii="Times New Roman" w:hAnsi="Times New Roman"/>
          <w:color w:val="000000"/>
          <w:sz w:val="27"/>
          <w:szCs w:val="27"/>
          <w:lang w:eastAsia="ru-RU"/>
        </w:rPr>
        <w:t> - кровотечения, при которых имеются одновременно артериальное, венозное и капиллярное кровотечение.</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lastRenderedPageBreak/>
        <w:t>8.5. </w:t>
      </w:r>
      <w:r w:rsidR="008C6C18" w:rsidRPr="008C6C18">
        <w:rPr>
          <w:rFonts w:ascii="Times New Roman" w:hAnsi="Times New Roman"/>
          <w:color w:val="000000"/>
          <w:sz w:val="27"/>
          <w:szCs w:val="27"/>
          <w:lang w:eastAsia="ru-RU"/>
        </w:rPr>
        <w:t>Способы временной остановки наружного кровотечения:</w:t>
      </w:r>
      <w:r w:rsidR="008C6C18" w:rsidRPr="00756A80">
        <w:rPr>
          <w:rFonts w:ascii="Times New Roman" w:hAnsi="Times New Roman"/>
          <w:color w:val="000000"/>
          <w:sz w:val="27"/>
          <w:szCs w:val="27"/>
          <w:lang w:eastAsia="ru-RU"/>
        </w:rPr>
        <w:t xml:space="preserve"> </w:t>
      </w:r>
      <w:r w:rsidRPr="00756A80">
        <w:rPr>
          <w:rFonts w:ascii="Times New Roman" w:hAnsi="Times New Roman"/>
          <w:color w:val="000000"/>
          <w:sz w:val="27"/>
          <w:szCs w:val="27"/>
          <w:lang w:eastAsia="ru-RU"/>
        </w:rPr>
        <w:br/>
        <w:t>8.5.1. </w:t>
      </w:r>
      <w:r w:rsidRPr="00756A80">
        <w:rPr>
          <w:rFonts w:ascii="Times New Roman" w:hAnsi="Times New Roman"/>
          <w:b/>
          <w:bCs/>
          <w:color w:val="000000"/>
          <w:sz w:val="27"/>
          <w:szCs w:val="27"/>
          <w:lang w:eastAsia="ru-RU"/>
        </w:rPr>
        <w:t>Прямое давление на рану</w:t>
      </w:r>
      <w:r w:rsidRPr="00756A80">
        <w:rPr>
          <w:rFonts w:ascii="Times New Roman" w:hAnsi="Times New Roman"/>
          <w:color w:val="000000"/>
          <w:sz w:val="27"/>
          <w:szCs w:val="27"/>
          <w:lang w:eastAsia="ru-RU"/>
        </w:rPr>
        <w:t>. Рана закрывается стерильными салфетками или стерильным бинтом, после чего на область раны осуществляется давление рукой с силой, достаточной для остановки кровотечения. Допустимо осуществлять давление на рану рукой в медицинских перчатках.</w:t>
      </w:r>
      <w:r w:rsidRPr="00756A80">
        <w:rPr>
          <w:rFonts w:ascii="Times New Roman" w:hAnsi="Times New Roman"/>
          <w:color w:val="000000"/>
          <w:sz w:val="27"/>
          <w:szCs w:val="27"/>
          <w:lang w:eastAsia="ru-RU"/>
        </w:rPr>
        <w:br/>
        <w:t>8.5.2. </w:t>
      </w:r>
      <w:r w:rsidRPr="00756A80">
        <w:rPr>
          <w:rFonts w:ascii="Times New Roman" w:hAnsi="Times New Roman"/>
          <w:b/>
          <w:bCs/>
          <w:color w:val="000000"/>
          <w:sz w:val="27"/>
          <w:szCs w:val="27"/>
          <w:lang w:eastAsia="ru-RU"/>
        </w:rPr>
        <w:t>Наложение давящей повязки</w:t>
      </w:r>
      <w:r w:rsidRPr="00756A80">
        <w:rPr>
          <w:rFonts w:ascii="Times New Roman" w:hAnsi="Times New Roman"/>
          <w:color w:val="000000"/>
          <w:sz w:val="27"/>
          <w:szCs w:val="27"/>
          <w:lang w:eastAsia="ru-RU"/>
        </w:rPr>
        <w:t>. Осуществляется для более продолжительной остановки кровотечения. На рану кладутся стерильные салфетки из аптечки, бинт должен раскатываться по ходу движения, по окончании наложения повязку закрепить, завязав свободный конец бинта вокруг конечности. Повязка накладывается с усилием (давлением).</w:t>
      </w:r>
      <w:r w:rsidRPr="00756A80">
        <w:rPr>
          <w:rFonts w:ascii="Times New Roman" w:hAnsi="Times New Roman"/>
          <w:color w:val="000000"/>
          <w:sz w:val="27"/>
          <w:szCs w:val="27"/>
          <w:lang w:eastAsia="ru-RU"/>
        </w:rPr>
        <w:br/>
        <w:t>8.5.3. </w:t>
      </w:r>
      <w:r w:rsidRPr="00756A80">
        <w:rPr>
          <w:rFonts w:ascii="Times New Roman" w:hAnsi="Times New Roman"/>
          <w:b/>
          <w:bCs/>
          <w:color w:val="000000"/>
          <w:sz w:val="27"/>
          <w:szCs w:val="27"/>
          <w:lang w:eastAsia="ru-RU"/>
        </w:rPr>
        <w:t>Пальцевое прижатие артерии</w:t>
      </w:r>
      <w:r w:rsidRPr="00756A80">
        <w:rPr>
          <w:rFonts w:ascii="Times New Roman" w:hAnsi="Times New Roman"/>
          <w:color w:val="000000"/>
          <w:sz w:val="27"/>
          <w:szCs w:val="27"/>
          <w:lang w:eastAsia="ru-RU"/>
        </w:rPr>
        <w:t>. Позволяет быстро и эффективно останавливать кровотечение из крупных артерий. Давление осуществляется в определенных точках между раной и сердцем. Выбор точек обусловлен возможностью прижатия артерии к кости. Пальцевое прижатие артерии предшествует наложению кровоостанавливающего жгута и используется в первые секунды после обнаружения кровотечения и начала первой помощи.</w:t>
      </w:r>
      <w:r w:rsidRPr="00756A80">
        <w:rPr>
          <w:rFonts w:ascii="Times New Roman" w:hAnsi="Times New Roman"/>
          <w:color w:val="000000"/>
          <w:sz w:val="27"/>
          <w:szCs w:val="27"/>
          <w:lang w:eastAsia="ru-RU"/>
        </w:rPr>
        <w:br/>
      </w:r>
      <w:r w:rsidRPr="00756A80">
        <w:rPr>
          <w:rFonts w:ascii="Times New Roman" w:hAnsi="Times New Roman"/>
          <w:b/>
          <w:bCs/>
          <w:i/>
          <w:iCs/>
          <w:color w:val="000000"/>
          <w:sz w:val="27"/>
          <w:szCs w:val="27"/>
          <w:lang w:eastAsia="ru-RU"/>
        </w:rPr>
        <w:t>Общая сонная артерия</w:t>
      </w:r>
      <w:r w:rsidRPr="00756A80">
        <w:rPr>
          <w:rFonts w:ascii="Times New Roman" w:hAnsi="Times New Roman"/>
          <w:color w:val="000000"/>
          <w:sz w:val="27"/>
          <w:szCs w:val="27"/>
          <w:lang w:eastAsia="ru-RU"/>
        </w:rPr>
        <w:t> прижимается на передней поверхности шеи снаружи от гортани на стороне повреждения. Давление в указанную точку может осуществляться четырьмя пальцами одновременно по направлению к позвоночнику, при этом сонная артерия придавливается к нему. Другой способ - давление в ту же точку большим пальцем по направлению к позвоночнику.</w:t>
      </w:r>
      <w:r w:rsidRPr="00756A80">
        <w:rPr>
          <w:rFonts w:ascii="Times New Roman" w:hAnsi="Times New Roman"/>
          <w:color w:val="000000"/>
          <w:sz w:val="27"/>
          <w:szCs w:val="27"/>
          <w:lang w:eastAsia="ru-RU"/>
        </w:rPr>
        <w:br/>
      </w:r>
      <w:r w:rsidRPr="00756A80">
        <w:rPr>
          <w:rFonts w:ascii="Times New Roman" w:hAnsi="Times New Roman"/>
          <w:b/>
          <w:bCs/>
          <w:i/>
          <w:iCs/>
          <w:color w:val="000000"/>
          <w:sz w:val="27"/>
          <w:szCs w:val="27"/>
          <w:lang w:eastAsia="ru-RU"/>
        </w:rPr>
        <w:t>Подключичная артерия</w:t>
      </w:r>
      <w:r w:rsidRPr="00756A80">
        <w:rPr>
          <w:rFonts w:ascii="Times New Roman" w:hAnsi="Times New Roman"/>
          <w:color w:val="000000"/>
          <w:sz w:val="27"/>
          <w:szCs w:val="27"/>
          <w:lang w:eastAsia="ru-RU"/>
        </w:rPr>
        <w:t> прижимается в ямке над ключицей к первому ребру. Осуществлять давление в точку прижатия подключичной артерии можно с помощью четырех выпрямленных пальцев. Другой способ - давление согнутыми пальцами.</w:t>
      </w:r>
      <w:r w:rsidRPr="00756A80">
        <w:rPr>
          <w:rFonts w:ascii="Times New Roman" w:hAnsi="Times New Roman"/>
          <w:color w:val="000000"/>
          <w:sz w:val="27"/>
          <w:szCs w:val="27"/>
          <w:lang w:eastAsia="ru-RU"/>
        </w:rPr>
        <w:br/>
      </w:r>
      <w:r w:rsidRPr="00756A80">
        <w:rPr>
          <w:rFonts w:ascii="Times New Roman" w:hAnsi="Times New Roman"/>
          <w:b/>
          <w:bCs/>
          <w:i/>
          <w:iCs/>
          <w:color w:val="000000"/>
          <w:sz w:val="27"/>
          <w:szCs w:val="27"/>
          <w:lang w:eastAsia="ru-RU"/>
        </w:rPr>
        <w:t>Плечевая артерия</w:t>
      </w:r>
      <w:r w:rsidRPr="00756A80">
        <w:rPr>
          <w:rFonts w:ascii="Times New Roman" w:hAnsi="Times New Roman"/>
          <w:color w:val="000000"/>
          <w:sz w:val="27"/>
          <w:szCs w:val="27"/>
          <w:lang w:eastAsia="ru-RU"/>
        </w:rPr>
        <w:t> прижимается к плечевой кости с внутренней стороны между бицепсом и трицепсом в средней трети плеча, если кровотечение возникло из ран средней и нижней трети плеча, предплечья и кисти. Давление на точку прижатия осуществляется с помощью четырех пальцев кисти, обхватывающей плечо пострадавшего сверху или снизу.</w:t>
      </w:r>
      <w:r w:rsidRPr="00756A80">
        <w:rPr>
          <w:rFonts w:ascii="Times New Roman" w:hAnsi="Times New Roman"/>
          <w:color w:val="000000"/>
          <w:sz w:val="27"/>
          <w:szCs w:val="27"/>
          <w:lang w:eastAsia="ru-RU"/>
        </w:rPr>
        <w:br/>
      </w:r>
      <w:r w:rsidRPr="00756A80">
        <w:rPr>
          <w:rFonts w:ascii="Times New Roman" w:hAnsi="Times New Roman"/>
          <w:b/>
          <w:bCs/>
          <w:i/>
          <w:iCs/>
          <w:color w:val="000000"/>
          <w:sz w:val="27"/>
          <w:szCs w:val="27"/>
          <w:lang w:eastAsia="ru-RU"/>
        </w:rPr>
        <w:t>Подмышечная артерия</w:t>
      </w:r>
      <w:r w:rsidRPr="00756A80">
        <w:rPr>
          <w:rFonts w:ascii="Times New Roman" w:hAnsi="Times New Roman"/>
          <w:color w:val="000000"/>
          <w:sz w:val="27"/>
          <w:szCs w:val="27"/>
          <w:lang w:eastAsia="ru-RU"/>
        </w:rPr>
        <w:t> прижимается к плечевой кости в подмышечной впадине при кровотечении из раны плеча ниже плечевого сустава. Давление в точку прижатия подмышечной артерии производится прямыми, жестко зафиксированными пальцами с достаточной силой в направлении плечевого сустава. При этом область плечевого сустава пострадавшего следует придерживать другой рукой.</w:t>
      </w:r>
      <w:r w:rsidRPr="00756A80">
        <w:rPr>
          <w:rFonts w:ascii="Times New Roman" w:hAnsi="Times New Roman"/>
          <w:color w:val="000000"/>
          <w:sz w:val="27"/>
          <w:szCs w:val="27"/>
          <w:lang w:eastAsia="ru-RU"/>
        </w:rPr>
        <w:br/>
      </w:r>
      <w:r w:rsidRPr="00756A80">
        <w:rPr>
          <w:rFonts w:ascii="Times New Roman" w:hAnsi="Times New Roman"/>
          <w:b/>
          <w:bCs/>
          <w:i/>
          <w:iCs/>
          <w:color w:val="000000"/>
          <w:sz w:val="27"/>
          <w:szCs w:val="27"/>
          <w:lang w:eastAsia="ru-RU"/>
        </w:rPr>
        <w:t>Бедренная артерия</w:t>
      </w:r>
      <w:r w:rsidRPr="00756A80">
        <w:rPr>
          <w:rFonts w:ascii="Times New Roman" w:hAnsi="Times New Roman"/>
          <w:color w:val="000000"/>
          <w:sz w:val="27"/>
          <w:szCs w:val="27"/>
          <w:lang w:eastAsia="ru-RU"/>
        </w:rPr>
        <w:t> прижимается ниже паховой складки при кровотечении из ран в области бедра. Давление выполняется кулаком, зафиксированным второй рукой, весом тела участника оказания первой помощи.</w:t>
      </w:r>
      <w:r w:rsidRPr="00756A80">
        <w:rPr>
          <w:rFonts w:ascii="Times New Roman" w:hAnsi="Times New Roman"/>
          <w:color w:val="000000"/>
          <w:sz w:val="27"/>
          <w:szCs w:val="27"/>
          <w:lang w:eastAsia="ru-RU"/>
        </w:rPr>
        <w:br/>
        <w:t>8.5.4. </w:t>
      </w:r>
      <w:r w:rsidRPr="00756A80">
        <w:rPr>
          <w:rFonts w:ascii="Times New Roman" w:hAnsi="Times New Roman"/>
          <w:b/>
          <w:bCs/>
          <w:color w:val="000000"/>
          <w:sz w:val="27"/>
          <w:szCs w:val="27"/>
          <w:lang w:eastAsia="ru-RU"/>
        </w:rPr>
        <w:t>Максимальное сгибание конечности в суставе</w:t>
      </w:r>
      <w:r w:rsidRPr="00756A80">
        <w:rPr>
          <w:rFonts w:ascii="Times New Roman" w:hAnsi="Times New Roman"/>
          <w:color w:val="000000"/>
          <w:sz w:val="27"/>
          <w:szCs w:val="27"/>
          <w:lang w:eastAsia="ru-RU"/>
        </w:rPr>
        <w:t xml:space="preserve">. Приводит к перегибу и сдавливанию кровеносного сосуда. Для повышения эффективности в область сустава вкладывают 1-2 бинта или свернутую валиком одежду. После сгибания конечность фиксируют руками, несколькими турами бинта или подручными средствами. При кровотечениях из ран верхней части плеча и подключичной области верхнюю конечность заводят за спину со сгибанием в локтевом суставе и фиксируют бинтом или обе руки заводят назад со сгибанием в локтевых </w:t>
      </w:r>
      <w:r w:rsidRPr="00756A80">
        <w:rPr>
          <w:rFonts w:ascii="Times New Roman" w:hAnsi="Times New Roman"/>
          <w:color w:val="000000"/>
          <w:sz w:val="27"/>
          <w:szCs w:val="27"/>
          <w:lang w:eastAsia="ru-RU"/>
        </w:rPr>
        <w:lastRenderedPageBreak/>
        <w:t>суставах и притягивают друг к другу бинтом.</w:t>
      </w:r>
      <w:r w:rsidRPr="00756A80">
        <w:rPr>
          <w:rFonts w:ascii="Times New Roman" w:hAnsi="Times New Roman"/>
          <w:color w:val="000000"/>
          <w:sz w:val="27"/>
          <w:szCs w:val="27"/>
          <w:lang w:eastAsia="ru-RU"/>
        </w:rPr>
        <w:br/>
        <w:t>Для остановки кровотечения из предплечья в локтевой сгиб вкладывают валик, конечность максимально сгибают в локтевом суставе и предплечье фиксируют к плечу в таком положении.</w:t>
      </w:r>
      <w:r w:rsidRPr="00756A80">
        <w:rPr>
          <w:rFonts w:ascii="Times New Roman" w:hAnsi="Times New Roman"/>
          <w:color w:val="000000"/>
          <w:sz w:val="27"/>
          <w:szCs w:val="27"/>
          <w:lang w:eastAsia="ru-RU"/>
        </w:rPr>
        <w:br/>
        <w:t>При повреждении сосудов стопы, голени и подколенной ямки в последнюю вкладывают несколько бинтов или валик из ткани, после чего конечность сгибают в коленном суставе и фиксируют в этом положении бинтом.</w:t>
      </w:r>
      <w:r w:rsidRPr="00756A80">
        <w:rPr>
          <w:rFonts w:ascii="Times New Roman" w:hAnsi="Times New Roman"/>
          <w:color w:val="000000"/>
          <w:sz w:val="27"/>
          <w:szCs w:val="27"/>
          <w:lang w:eastAsia="ru-RU"/>
        </w:rPr>
        <w:br/>
        <w:t>Для остановки кровотечения при травме бедра сверток из ткани или несколько бинтов вкладывают в область паховой складки, нижнюю конечность сгибают в тазобедренном суставе (притягивают колено к груди) и фиксируют руками или бинтом.</w:t>
      </w:r>
      <w:r w:rsidRPr="00756A80">
        <w:rPr>
          <w:rFonts w:ascii="Times New Roman" w:hAnsi="Times New Roman"/>
          <w:color w:val="000000"/>
          <w:sz w:val="27"/>
          <w:szCs w:val="27"/>
          <w:lang w:eastAsia="ru-RU"/>
        </w:rPr>
        <w:br/>
        <w:t>8.5.5. </w:t>
      </w:r>
      <w:r w:rsidRPr="00756A80">
        <w:rPr>
          <w:rFonts w:ascii="Times New Roman" w:hAnsi="Times New Roman"/>
          <w:b/>
          <w:bCs/>
          <w:color w:val="000000"/>
          <w:sz w:val="27"/>
          <w:szCs w:val="27"/>
          <w:lang w:eastAsia="ru-RU"/>
        </w:rPr>
        <w:t>Наложение кровоостанавливающего жгута</w:t>
      </w:r>
      <w:r w:rsidRPr="00756A80">
        <w:rPr>
          <w:rFonts w:ascii="Times New Roman" w:hAnsi="Times New Roman"/>
          <w:color w:val="000000"/>
          <w:sz w:val="27"/>
          <w:szCs w:val="27"/>
          <w:lang w:eastAsia="ru-RU"/>
        </w:rPr>
        <w:t>. Применяется для более продолжительной временной остановки сильного артериального кровотечения. Для снижения негативного воздействия жгута на конечности его накладывают в соответствии с правилами:</w:t>
      </w:r>
    </w:p>
    <w:p w:rsidR="00756A80" w:rsidRPr="00756A80" w:rsidRDefault="00756A80" w:rsidP="00756A80">
      <w:pPr>
        <w:numPr>
          <w:ilvl w:val="0"/>
          <w:numId w:val="1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накладывать только при артериальном кровотечении при ранении плеча и бедра;</w:t>
      </w:r>
    </w:p>
    <w:p w:rsidR="00756A80" w:rsidRPr="00756A80" w:rsidRDefault="00756A80" w:rsidP="00756A80">
      <w:pPr>
        <w:numPr>
          <w:ilvl w:val="0"/>
          <w:numId w:val="1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накладывать между раной и сердцем, максимально близко к ране;</w:t>
      </w:r>
    </w:p>
    <w:p w:rsidR="00756A80" w:rsidRPr="00756A80" w:rsidRDefault="00756A80" w:rsidP="00756A80">
      <w:pPr>
        <w:numPr>
          <w:ilvl w:val="0"/>
          <w:numId w:val="1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если место наложения жгута приходится на среднюю треть плеча и на нижнюю треть бедра, следует наложить жгут выше;</w:t>
      </w:r>
    </w:p>
    <w:p w:rsidR="00756A80" w:rsidRPr="00756A80" w:rsidRDefault="00756A80" w:rsidP="00756A80">
      <w:pPr>
        <w:numPr>
          <w:ilvl w:val="0"/>
          <w:numId w:val="1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жгут накладывают только поверх одежды или тканевой (бинтовой) прокладки;</w:t>
      </w:r>
    </w:p>
    <w:p w:rsidR="00756A80" w:rsidRPr="00756A80" w:rsidRDefault="00756A80" w:rsidP="00756A80">
      <w:pPr>
        <w:numPr>
          <w:ilvl w:val="0"/>
          <w:numId w:val="1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перед наложением жгут следует завести за конечность и растянуть;</w:t>
      </w:r>
    </w:p>
    <w:p w:rsidR="00756A80" w:rsidRPr="00756A80" w:rsidRDefault="00756A80" w:rsidP="00756A80">
      <w:pPr>
        <w:numPr>
          <w:ilvl w:val="0"/>
          <w:numId w:val="1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кровотечение останавливается первым (растянутым) туром жгута, каждый последующий тур примерно наполовину перекрывает предыдущий;</w:t>
      </w:r>
    </w:p>
    <w:p w:rsidR="00756A80" w:rsidRPr="00756A80" w:rsidRDefault="00756A80" w:rsidP="00756A80">
      <w:pPr>
        <w:numPr>
          <w:ilvl w:val="0"/>
          <w:numId w:val="1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жгут не должен быть закрыт повязкой или одеждой, т.е. должен быть на виду;</w:t>
      </w:r>
    </w:p>
    <w:p w:rsidR="00756A80" w:rsidRPr="00756A80" w:rsidRDefault="00756A80" w:rsidP="00756A80">
      <w:pPr>
        <w:numPr>
          <w:ilvl w:val="0"/>
          <w:numId w:val="1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точное время наложения жгута указывают в записке, записку поместить под жгут;</w:t>
      </w:r>
    </w:p>
    <w:p w:rsidR="00756A80" w:rsidRPr="00756A80" w:rsidRDefault="00756A80" w:rsidP="00756A80">
      <w:pPr>
        <w:numPr>
          <w:ilvl w:val="0"/>
          <w:numId w:val="1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максимальное время нахождения жгута на конечности не должно превышать 60 минут в теплое время года и 30 минут в холодное;</w:t>
      </w:r>
    </w:p>
    <w:p w:rsidR="00756A80" w:rsidRPr="00756A80" w:rsidRDefault="00756A80" w:rsidP="00756A80">
      <w:pPr>
        <w:numPr>
          <w:ilvl w:val="0"/>
          <w:numId w:val="1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после наложения жгута конечность следует иммобилизировать (обездвижить) и термоизолировать (укутать) доступными способами;</w:t>
      </w:r>
    </w:p>
    <w:p w:rsidR="00756A80" w:rsidRPr="00756A80" w:rsidRDefault="00756A80" w:rsidP="00756A80">
      <w:pPr>
        <w:numPr>
          <w:ilvl w:val="0"/>
          <w:numId w:val="1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если максимальное время наложения жгута истекло, а медицинская помощь недоступна, следует: а) осуществить пальцевое прижатие артерии выше жгута; б) снять жгут на 15 минут; в) выполнить лёгкий массаж конечности, на которую был наложен жгут; г) наложить жгут чуть выше предыдущего места; д) максимальное время повторного наложения – 15 минут.</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 xml:space="preserve">В качестве импровизированного жгута можно использовать подручные средства: тесьму, платок, галстук и др. Для остановки кровотечения в этом случае из указанных материалов делается петля, закручивающаяся до остановки или значительного ослабления артериального кровотечения с помощью любого прочного предмета (деревянного прута). При достижении остановки </w:t>
      </w:r>
      <w:r w:rsidRPr="00756A80">
        <w:rPr>
          <w:rFonts w:ascii="Times New Roman" w:hAnsi="Times New Roman"/>
          <w:color w:val="000000"/>
          <w:sz w:val="27"/>
          <w:szCs w:val="27"/>
          <w:lang w:eastAsia="ru-RU"/>
        </w:rPr>
        <w:lastRenderedPageBreak/>
        <w:t>кровотечения прут прибинтовывают к конечности.</w:t>
      </w:r>
      <w:r w:rsidRPr="00756A80">
        <w:rPr>
          <w:rFonts w:ascii="Times New Roman" w:hAnsi="Times New Roman"/>
          <w:color w:val="000000"/>
          <w:sz w:val="27"/>
          <w:szCs w:val="27"/>
          <w:lang w:eastAsia="ru-RU"/>
        </w:rPr>
        <w:br/>
        <w:t>8.6. </w:t>
      </w:r>
      <w:r w:rsidRPr="00756A80">
        <w:rPr>
          <w:rFonts w:ascii="Times New Roman" w:hAnsi="Times New Roman"/>
          <w:b/>
          <w:bCs/>
          <w:color w:val="000000"/>
          <w:sz w:val="27"/>
          <w:szCs w:val="27"/>
          <w:lang w:eastAsia="ru-RU"/>
        </w:rPr>
        <w:t>Оказание первой помощи при носовом кровотечении:</w:t>
      </w:r>
    </w:p>
    <w:p w:rsidR="00756A80" w:rsidRPr="00756A80" w:rsidRDefault="00756A80" w:rsidP="00756A80">
      <w:pPr>
        <w:numPr>
          <w:ilvl w:val="0"/>
          <w:numId w:val="1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если пострадавший в сознании, усадить его со слегка наклоненной вперед головой и зажать ему нос в районе крыльев носа на 15-20 минут, при этом положить холод на переносицу;</w:t>
      </w:r>
    </w:p>
    <w:p w:rsidR="00756A80" w:rsidRPr="00756A80" w:rsidRDefault="00756A80" w:rsidP="00756A80">
      <w:pPr>
        <w:numPr>
          <w:ilvl w:val="0"/>
          <w:numId w:val="1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если спустя указанное время кровотечение не остановилось, вызвать скорую медицинскую помощь, до приезда которой продолжать выполнять те же мероприятия;</w:t>
      </w:r>
    </w:p>
    <w:p w:rsidR="00756A80" w:rsidRPr="00756A80" w:rsidRDefault="00756A80" w:rsidP="00756A80">
      <w:pPr>
        <w:numPr>
          <w:ilvl w:val="0"/>
          <w:numId w:val="1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если пострадавший находится без сознания, следует придать ему устойчивое боковое положение, контролируя проходимость дыхательных путей, вызвать скорую медицинскую помощь.</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9. Мероприятия, предупреждающие развитие травматического шока</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9.1. </w:t>
      </w:r>
      <w:r w:rsidRPr="00756A80">
        <w:rPr>
          <w:rFonts w:ascii="Times New Roman" w:hAnsi="Times New Roman"/>
          <w:b/>
          <w:bCs/>
          <w:color w:val="000000"/>
          <w:sz w:val="27"/>
          <w:szCs w:val="27"/>
          <w:lang w:eastAsia="ru-RU"/>
        </w:rPr>
        <w:t>Травматический шок</w:t>
      </w:r>
      <w:r w:rsidRPr="00756A80">
        <w:rPr>
          <w:rFonts w:ascii="Times New Roman" w:hAnsi="Times New Roman"/>
          <w:color w:val="000000"/>
          <w:sz w:val="27"/>
          <w:szCs w:val="27"/>
          <w:lang w:eastAsia="ru-RU"/>
        </w:rPr>
        <w:t> – это серьезное состояние, причинами развития которого являются тяжелые травмы и сильные кровотечения. Развитие травматического шока сопровождается тяжелыми нарушениями в работе всех систем организма, вплоть до смерти пострадавшего, как на месте происшествия, так и впоследствии, на этапе транспортировки бригадой скорой медицинской помощи, а также лечения в медицинской организации.</w:t>
      </w:r>
      <w:r w:rsidRPr="00756A80">
        <w:rPr>
          <w:rFonts w:ascii="Times New Roman" w:hAnsi="Times New Roman"/>
          <w:color w:val="000000"/>
          <w:sz w:val="27"/>
          <w:szCs w:val="27"/>
          <w:lang w:eastAsia="ru-RU"/>
        </w:rPr>
        <w:br/>
        <w:t>9.2. </w:t>
      </w:r>
      <w:r w:rsidR="008C6C18" w:rsidRPr="008C6C18">
        <w:rPr>
          <w:rFonts w:ascii="Times New Roman" w:hAnsi="Times New Roman"/>
          <w:color w:val="000000"/>
          <w:sz w:val="27"/>
          <w:szCs w:val="27"/>
          <w:lang w:eastAsia="ru-RU"/>
        </w:rPr>
        <w:t>Признаки травматического шока:</w:t>
      </w:r>
    </w:p>
    <w:p w:rsidR="00756A80" w:rsidRPr="00756A80" w:rsidRDefault="00756A80" w:rsidP="00756A80">
      <w:pPr>
        <w:numPr>
          <w:ilvl w:val="0"/>
          <w:numId w:val="2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наличие тяжелой травмы и сильного кровотечения;</w:t>
      </w:r>
    </w:p>
    <w:p w:rsidR="00756A80" w:rsidRPr="00756A80" w:rsidRDefault="00756A80" w:rsidP="00756A80">
      <w:pPr>
        <w:numPr>
          <w:ilvl w:val="0"/>
          <w:numId w:val="2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нарушения дыхания и кровообращения (учащенное дыхание и сердцебиение);</w:t>
      </w:r>
    </w:p>
    <w:p w:rsidR="00756A80" w:rsidRPr="00756A80" w:rsidRDefault="00756A80" w:rsidP="00756A80">
      <w:pPr>
        <w:numPr>
          <w:ilvl w:val="0"/>
          <w:numId w:val="2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бледная холодная влажная кожа;</w:t>
      </w:r>
    </w:p>
    <w:p w:rsidR="00756A80" w:rsidRPr="00756A80" w:rsidRDefault="00756A80" w:rsidP="00756A80">
      <w:pPr>
        <w:numPr>
          <w:ilvl w:val="0"/>
          <w:numId w:val="2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возбуждение, сменяющееся апатией.</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9.3. </w:t>
      </w:r>
      <w:r w:rsidR="008C6C18" w:rsidRPr="008C6C18">
        <w:rPr>
          <w:rFonts w:ascii="Times New Roman" w:hAnsi="Times New Roman"/>
          <w:color w:val="000000"/>
          <w:sz w:val="27"/>
          <w:szCs w:val="27"/>
          <w:lang w:eastAsia="ru-RU"/>
        </w:rPr>
        <w:t>Мероприятия, предупреждающие развитие травматического шока:</w:t>
      </w:r>
    </w:p>
    <w:p w:rsidR="00756A80" w:rsidRPr="00756A80" w:rsidRDefault="00756A80" w:rsidP="00756A80">
      <w:pPr>
        <w:numPr>
          <w:ilvl w:val="0"/>
          <w:numId w:val="2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остановка кровотечения;</w:t>
      </w:r>
    </w:p>
    <w:p w:rsidR="00756A80" w:rsidRPr="00756A80" w:rsidRDefault="00756A80" w:rsidP="00756A80">
      <w:pPr>
        <w:numPr>
          <w:ilvl w:val="0"/>
          <w:numId w:val="2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придание пострадавшему оптимального положения тела;</w:t>
      </w:r>
    </w:p>
    <w:p w:rsidR="00756A80" w:rsidRPr="00756A80" w:rsidRDefault="00756A80" w:rsidP="00756A80">
      <w:pPr>
        <w:numPr>
          <w:ilvl w:val="0"/>
          <w:numId w:val="2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иммобилизация травмированных конечностей;</w:t>
      </w:r>
    </w:p>
    <w:p w:rsidR="00756A80" w:rsidRPr="00756A80" w:rsidRDefault="00756A80" w:rsidP="00756A80">
      <w:pPr>
        <w:numPr>
          <w:ilvl w:val="0"/>
          <w:numId w:val="2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защита от переохлаждения (укутывание подручными средствами или покрывалом спасательным изотремическим).</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10. Последовательность проведения подробного осмотра пострадавшего</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10.1. Подробный осмотр производится очень внимательно и осторожно с целью выявления травм различных областей тела и других состояний, требующих оказания первой помощи.</w:t>
      </w:r>
      <w:r w:rsidRPr="00756A80">
        <w:rPr>
          <w:rFonts w:ascii="Times New Roman" w:hAnsi="Times New Roman"/>
          <w:color w:val="000000"/>
          <w:sz w:val="27"/>
          <w:szCs w:val="27"/>
          <w:lang w:eastAsia="ru-RU"/>
        </w:rPr>
        <w:br/>
        <w:t>10.2. При проведении подробного осмотра необходимо обращать внимание на изменение цвета кожи и появление на ней каких-либо образований (пузырей, кровоподтеков, опухолей), наличие ранений, инородных тел, костных отломков, деформаций конечностей и т.п.</w:t>
      </w:r>
      <w:r w:rsidRPr="00756A80">
        <w:rPr>
          <w:rFonts w:ascii="Times New Roman" w:hAnsi="Times New Roman"/>
          <w:color w:val="000000"/>
          <w:sz w:val="27"/>
          <w:szCs w:val="27"/>
          <w:lang w:eastAsia="ru-RU"/>
        </w:rPr>
        <w:br/>
        <w:t>10.3. </w:t>
      </w:r>
      <w:r w:rsidR="008C6C18" w:rsidRPr="008C6C18">
        <w:rPr>
          <w:rFonts w:ascii="Times New Roman" w:hAnsi="Times New Roman"/>
          <w:color w:val="000000"/>
          <w:sz w:val="27"/>
          <w:szCs w:val="27"/>
          <w:lang w:eastAsia="ru-RU"/>
        </w:rPr>
        <w:t>Подробный осмотр производится в следующей последовательности:</w:t>
      </w:r>
    </w:p>
    <w:p w:rsidR="00756A80" w:rsidRPr="00756A80" w:rsidRDefault="00756A80" w:rsidP="00756A80">
      <w:pPr>
        <w:numPr>
          <w:ilvl w:val="0"/>
          <w:numId w:val="2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lastRenderedPageBreak/>
        <w:t>осматривается и аккуратно ощупывается голова для определения наличия повреждений, кровотечений, кровоподтеков;</w:t>
      </w:r>
    </w:p>
    <w:p w:rsidR="00756A80" w:rsidRPr="00756A80" w:rsidRDefault="00756A80" w:rsidP="00756A80">
      <w:pPr>
        <w:numPr>
          <w:ilvl w:val="0"/>
          <w:numId w:val="2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крайне осторожно и аккуратно осматривается шея для выявления возможных деформаций, костных выступов, болезненных мест;</w:t>
      </w:r>
    </w:p>
    <w:p w:rsidR="00756A80" w:rsidRPr="00756A80" w:rsidRDefault="00756A80" w:rsidP="00756A80">
      <w:pPr>
        <w:numPr>
          <w:ilvl w:val="0"/>
          <w:numId w:val="2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осматривается и ощупывается грудная клетка в последовательности «передняя поверхность – задняя поверхность – боковые стороны», без особой необходимости пострадавшего не поворачивают;</w:t>
      </w:r>
    </w:p>
    <w:p w:rsidR="00756A80" w:rsidRPr="00756A80" w:rsidRDefault="00756A80" w:rsidP="00756A80">
      <w:pPr>
        <w:numPr>
          <w:ilvl w:val="0"/>
          <w:numId w:val="2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осматривается живот и область таза, при этом уделяется внимание не только поиску открытых ран, но и наличию явно видимых кровоподтеков и ссадин как признаков возможной тупой травмы живота, внутренних органов и костей таза;</w:t>
      </w:r>
    </w:p>
    <w:p w:rsidR="00756A80" w:rsidRPr="00756A80" w:rsidRDefault="00756A80" w:rsidP="00756A80">
      <w:pPr>
        <w:numPr>
          <w:ilvl w:val="0"/>
          <w:numId w:val="2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осматриваются и ощупываются ноги и руки, при этом обращается внимание на их возможную деформацию как на один из признаков перелома костей.</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11. Оказание первой помощи при травмах различных областей тела</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11.1. </w:t>
      </w:r>
      <w:r w:rsidRPr="00756A80">
        <w:rPr>
          <w:rFonts w:ascii="Times New Roman" w:hAnsi="Times New Roman"/>
          <w:b/>
          <w:bCs/>
          <w:color w:val="000000"/>
          <w:sz w:val="27"/>
          <w:szCs w:val="27"/>
          <w:lang w:eastAsia="ru-RU"/>
        </w:rPr>
        <w:t>Оказание первой помощи при травмах головы</w:t>
      </w:r>
      <w:r w:rsidRPr="00756A80">
        <w:rPr>
          <w:rFonts w:ascii="Times New Roman" w:hAnsi="Times New Roman"/>
          <w:color w:val="000000"/>
          <w:sz w:val="27"/>
          <w:szCs w:val="27"/>
          <w:lang w:eastAsia="ru-RU"/>
        </w:rPr>
        <w:br/>
        <w:t>11.1.1. Травмы головы часто сопровождаются значительным кровотечением и нарушением функции головного мозга.</w:t>
      </w:r>
      <w:r w:rsidRPr="00756A80">
        <w:rPr>
          <w:rFonts w:ascii="Times New Roman" w:hAnsi="Times New Roman"/>
          <w:color w:val="000000"/>
          <w:sz w:val="27"/>
          <w:szCs w:val="27"/>
          <w:lang w:eastAsia="ru-RU"/>
        </w:rPr>
        <w:br/>
        <w:t>11.1.2. Для черепно-мозговой травмы характерны бледность, общая слабость, сонливость, головная боль, головокружение и потеря сознания. Пострадавший может быть в сознании, но при этом не помнит обстоятельств травмы и событий, ей предшествующих.</w:t>
      </w:r>
      <w:r w:rsidRPr="00756A80">
        <w:rPr>
          <w:rFonts w:ascii="Times New Roman" w:hAnsi="Times New Roman"/>
          <w:color w:val="000000"/>
          <w:sz w:val="27"/>
          <w:szCs w:val="27"/>
          <w:lang w:eastAsia="ru-RU"/>
        </w:rPr>
        <w:br/>
        <w:t>11.1.3. Более тяжелое повреждение мозга сопровождается длительной потерей сознания, параличами конечностей. Переломы костей черепа могут сопровождаться признаками: выделение бесцветной или кровянистой жидкости из ушей, носа; кровоподтеки вокруг глаз.</w:t>
      </w:r>
      <w:r w:rsidRPr="00756A80">
        <w:rPr>
          <w:rFonts w:ascii="Times New Roman" w:hAnsi="Times New Roman"/>
          <w:color w:val="000000"/>
          <w:sz w:val="27"/>
          <w:szCs w:val="27"/>
          <w:lang w:eastAsia="ru-RU"/>
        </w:rPr>
        <w:br/>
        <w:t>11.1.4. </w:t>
      </w:r>
      <w:r w:rsidR="008C6C18" w:rsidRPr="008C6C18">
        <w:rPr>
          <w:rFonts w:ascii="Times New Roman" w:hAnsi="Times New Roman"/>
          <w:color w:val="000000"/>
          <w:sz w:val="27"/>
          <w:szCs w:val="27"/>
          <w:lang w:eastAsia="ru-RU"/>
        </w:rPr>
        <w:t xml:space="preserve">Первая помощь при травме головы: </w:t>
      </w:r>
      <w:r w:rsidR="008C6C18" w:rsidRPr="00756A80">
        <w:rPr>
          <w:rFonts w:ascii="Times New Roman" w:hAnsi="Times New Roman"/>
          <w:color w:val="000000"/>
          <w:sz w:val="27"/>
          <w:szCs w:val="27"/>
          <w:lang w:eastAsia="ru-RU"/>
        </w:rPr>
        <w:t xml:space="preserve"> </w:t>
      </w:r>
      <w:r w:rsidRPr="00756A80">
        <w:rPr>
          <w:rFonts w:ascii="Times New Roman" w:hAnsi="Times New Roman"/>
          <w:color w:val="000000"/>
          <w:sz w:val="27"/>
          <w:szCs w:val="27"/>
          <w:lang w:eastAsia="ru-RU"/>
        </w:rPr>
        <w:t>остановка кровотечения (наложение давящей повязки), вызов скорой медицинской помощи и контроль состояния пострадавшего.</w:t>
      </w:r>
      <w:r w:rsidRPr="00756A80">
        <w:rPr>
          <w:rFonts w:ascii="Times New Roman" w:hAnsi="Times New Roman"/>
          <w:color w:val="000000"/>
          <w:sz w:val="27"/>
          <w:szCs w:val="27"/>
          <w:lang w:eastAsia="ru-RU"/>
        </w:rPr>
        <w:br/>
        <w:t>11.1.5. Если пострадавший ребенок или взрослый находится без сознания, следует придать ему устойчивое боковое положение, которое уменьшает вероятность западения языка и попадания рвотных масс или крови в дыхательные пути. При наличии раны и кровотечения выполнить прямое давление на рану, при необходимости – наложить повязку.</w:t>
      </w:r>
      <w:r w:rsidRPr="00756A80">
        <w:rPr>
          <w:rFonts w:ascii="Times New Roman" w:hAnsi="Times New Roman"/>
          <w:color w:val="000000"/>
          <w:sz w:val="27"/>
          <w:szCs w:val="27"/>
          <w:lang w:eastAsia="ru-RU"/>
        </w:rPr>
        <w:br/>
        <w:t>11.1.6. В случае, если у пострадавшего отмечаются признаки нарушения целостности костей черепа, необходимо обложить края раны бинтами и только после этого накладывать повязку.</w:t>
      </w:r>
      <w:r w:rsidRPr="00756A80">
        <w:rPr>
          <w:rFonts w:ascii="Times New Roman" w:hAnsi="Times New Roman"/>
          <w:color w:val="000000"/>
          <w:sz w:val="27"/>
          <w:szCs w:val="27"/>
          <w:lang w:eastAsia="ru-RU"/>
        </w:rPr>
        <w:br/>
        <w:t>11.1.7. При нахождении в ране инородного предмета нужно зафиксировать его, обложив салфетками или бинтами, и наложить повязку. Извлекать инородный предмет запрещено.</w:t>
      </w:r>
      <w:r w:rsidRPr="00756A80">
        <w:rPr>
          <w:rFonts w:ascii="Times New Roman" w:hAnsi="Times New Roman"/>
          <w:color w:val="000000"/>
          <w:sz w:val="27"/>
          <w:szCs w:val="27"/>
          <w:lang w:eastAsia="ru-RU"/>
        </w:rPr>
        <w:br/>
        <w:t>11.2. </w:t>
      </w:r>
      <w:r w:rsidRPr="00756A80">
        <w:rPr>
          <w:rFonts w:ascii="Times New Roman" w:hAnsi="Times New Roman"/>
          <w:b/>
          <w:bCs/>
          <w:color w:val="000000"/>
          <w:sz w:val="27"/>
          <w:szCs w:val="27"/>
          <w:lang w:eastAsia="ru-RU"/>
        </w:rPr>
        <w:t>Оказание первой помощи при травмах глаза и носа</w:t>
      </w:r>
      <w:r w:rsidRPr="00756A80">
        <w:rPr>
          <w:rFonts w:ascii="Times New Roman" w:hAnsi="Times New Roman"/>
          <w:color w:val="000000"/>
          <w:sz w:val="27"/>
          <w:szCs w:val="27"/>
          <w:lang w:eastAsia="ru-RU"/>
        </w:rPr>
        <w:br/>
        <w:t>11.2.1. При повреждениях глаз следует наложить повязку с использованием стерильного перевязочного материала из аптечки первой помощи. Повязка накладывается на оба глаза.</w:t>
      </w:r>
      <w:r w:rsidRPr="00756A80">
        <w:rPr>
          <w:rFonts w:ascii="Times New Roman" w:hAnsi="Times New Roman"/>
          <w:color w:val="000000"/>
          <w:sz w:val="27"/>
          <w:szCs w:val="27"/>
          <w:lang w:eastAsia="ru-RU"/>
        </w:rPr>
        <w:br/>
        <w:t>11.2.2. </w:t>
      </w:r>
      <w:r w:rsidR="008C6C18" w:rsidRPr="008C6C18">
        <w:rPr>
          <w:rFonts w:ascii="Times New Roman" w:hAnsi="Times New Roman"/>
          <w:color w:val="000000"/>
          <w:sz w:val="27"/>
          <w:szCs w:val="27"/>
          <w:lang w:eastAsia="ru-RU"/>
        </w:rPr>
        <w:t>При травме носа и наружном кровотечении:</w:t>
      </w:r>
    </w:p>
    <w:p w:rsidR="00756A80" w:rsidRPr="00756A80" w:rsidRDefault="00756A80" w:rsidP="00756A80">
      <w:pPr>
        <w:numPr>
          <w:ilvl w:val="0"/>
          <w:numId w:val="2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lastRenderedPageBreak/>
        <w:t>если пострадавший в сознании, усадить его со слегка наклоненной вперед головой и зажать ему нос в районе крыльев носа на 15-20 минут, при этом положить холод на переносицу. Если спустя указанное время кровотечение не остановилось, вызвать скорую помощь, до приезда которой продолжать выполнять те же мероприятия;</w:t>
      </w:r>
    </w:p>
    <w:p w:rsidR="00756A80" w:rsidRPr="00756A80" w:rsidRDefault="00756A80" w:rsidP="00756A80">
      <w:pPr>
        <w:numPr>
          <w:ilvl w:val="0"/>
          <w:numId w:val="2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если пострадавший без сознания, придать ему устойчивое боковое положение, контролируя проходимость дыхательных путей, вызвать скорую помощь.</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11.2.3. Самостоятельное вправление переломов носа в школе и детском саду недопустимо.</w:t>
      </w:r>
      <w:r w:rsidRPr="00756A80">
        <w:rPr>
          <w:rFonts w:ascii="Times New Roman" w:hAnsi="Times New Roman"/>
          <w:color w:val="000000"/>
          <w:sz w:val="27"/>
          <w:szCs w:val="27"/>
          <w:lang w:eastAsia="ru-RU"/>
        </w:rPr>
        <w:br/>
        <w:t>11.3. </w:t>
      </w:r>
      <w:r w:rsidRPr="00756A80">
        <w:rPr>
          <w:rFonts w:ascii="Times New Roman" w:hAnsi="Times New Roman"/>
          <w:b/>
          <w:bCs/>
          <w:color w:val="000000"/>
          <w:sz w:val="27"/>
          <w:szCs w:val="27"/>
          <w:lang w:eastAsia="ru-RU"/>
        </w:rPr>
        <w:t>Оказание первой помощи при травме шеи</w:t>
      </w:r>
      <w:r w:rsidRPr="00756A80">
        <w:rPr>
          <w:rFonts w:ascii="Times New Roman" w:hAnsi="Times New Roman"/>
          <w:color w:val="000000"/>
          <w:sz w:val="27"/>
          <w:szCs w:val="27"/>
          <w:lang w:eastAsia="ru-RU"/>
        </w:rPr>
        <w:br/>
        <w:t>11.3.1. Для временной остановки наружного кровотечения при травмах шеи выполнить пальцевое прижатие сонной артерии, производимое на передней поверхности шеи снаружи от гортани по направлению к позвоночнику на стороне повреждения четырьмя пальцами одновременно или большим пальцем.</w:t>
      </w:r>
      <w:r w:rsidRPr="00756A80">
        <w:rPr>
          <w:rFonts w:ascii="Times New Roman" w:hAnsi="Times New Roman"/>
          <w:color w:val="000000"/>
          <w:sz w:val="27"/>
          <w:szCs w:val="27"/>
          <w:lang w:eastAsia="ru-RU"/>
        </w:rPr>
        <w:br/>
        <w:t>11.3.2. Для остановки венозного кровотечения использовать давящую повязку.</w:t>
      </w:r>
      <w:r w:rsidRPr="00756A80">
        <w:rPr>
          <w:rFonts w:ascii="Times New Roman" w:hAnsi="Times New Roman"/>
          <w:color w:val="000000"/>
          <w:sz w:val="27"/>
          <w:szCs w:val="27"/>
          <w:lang w:eastAsia="ru-RU"/>
        </w:rPr>
        <w:br/>
        <w:t>11.3.3. Фиксация шейного отдела позвоночника (вручную, подручными средствами, с использованием медицинских изделий).</w:t>
      </w:r>
      <w:r w:rsidRPr="00756A80">
        <w:rPr>
          <w:rFonts w:ascii="Times New Roman" w:hAnsi="Times New Roman"/>
          <w:color w:val="000000"/>
          <w:sz w:val="27"/>
          <w:szCs w:val="27"/>
          <w:lang w:eastAsia="ru-RU"/>
        </w:rPr>
        <w:br/>
        <w:t>11.3.4. При травме шейного отдела позвоночника с повреждением спинного мозга обучающийся или работник может быть в сознании, но полностью или частично обездвижен. Вывихи и переломы шейных позвонков проявляются резкой болью в области шеи.</w:t>
      </w:r>
      <w:r w:rsidRPr="00756A80">
        <w:rPr>
          <w:rFonts w:ascii="Times New Roman" w:hAnsi="Times New Roman"/>
          <w:color w:val="000000"/>
          <w:sz w:val="27"/>
          <w:szCs w:val="27"/>
          <w:lang w:eastAsia="ru-RU"/>
        </w:rPr>
        <w:br/>
        <w:t>11.3.5. Смещение поврежденных шейных позвонков может привести к тяжелым последствиям, вплоть до остановки дыхания и кровообращения. Вручную поддерживать голову в положении, ограничивающем движение, дожидаясь прибытия скорой помощи.</w:t>
      </w:r>
      <w:r w:rsidRPr="00756A80">
        <w:rPr>
          <w:rFonts w:ascii="Times New Roman" w:hAnsi="Times New Roman"/>
          <w:color w:val="000000"/>
          <w:sz w:val="27"/>
          <w:szCs w:val="27"/>
          <w:lang w:eastAsia="ru-RU"/>
        </w:rPr>
        <w:br/>
        <w:t>11.3.6. В качестве подручных средств для фиксации шейного отдела позвоночника можно использовать элементы одежды (курка, свитер и т.п.), которые оборачивают вокруг шеи, предотвращая сдавливание мягких тканей и органов шеи, но добиваясь того, чтобы края импровизированного воротника туго подпирали голову.</w:t>
      </w:r>
      <w:r w:rsidRPr="00756A80">
        <w:rPr>
          <w:rFonts w:ascii="Times New Roman" w:hAnsi="Times New Roman"/>
          <w:color w:val="000000"/>
          <w:sz w:val="27"/>
          <w:szCs w:val="27"/>
          <w:lang w:eastAsia="ru-RU"/>
        </w:rPr>
        <w:br/>
        <w:t>11.3.7. Табельные устройства для фиксации шейного отдела позвоночника (шейные воротники и шины) накладываются вдвоем, при этом один фиксирует голову и шею руками, второй располагает заднюю часть воротника на задней поверхности шеи. После этого загибает переднюю часть вперед и фиксирует.</w:t>
      </w:r>
      <w:r w:rsidRPr="00756A80">
        <w:rPr>
          <w:rFonts w:ascii="Times New Roman" w:hAnsi="Times New Roman"/>
          <w:color w:val="000000"/>
          <w:sz w:val="27"/>
          <w:szCs w:val="27"/>
          <w:lang w:eastAsia="ru-RU"/>
        </w:rPr>
        <w:br/>
        <w:t>11.4. </w:t>
      </w:r>
      <w:r w:rsidRPr="00756A80">
        <w:rPr>
          <w:rFonts w:ascii="Times New Roman" w:hAnsi="Times New Roman"/>
          <w:b/>
          <w:bCs/>
          <w:color w:val="000000"/>
          <w:sz w:val="27"/>
          <w:szCs w:val="27"/>
          <w:lang w:eastAsia="ru-RU"/>
        </w:rPr>
        <w:t>Оказание первой помощи при травме груди</w:t>
      </w:r>
      <w:r w:rsidRPr="00756A80">
        <w:rPr>
          <w:rFonts w:ascii="Times New Roman" w:hAnsi="Times New Roman"/>
          <w:color w:val="000000"/>
          <w:sz w:val="27"/>
          <w:szCs w:val="27"/>
          <w:lang w:eastAsia="ru-RU"/>
        </w:rPr>
        <w:br/>
        <w:t>11.4.1. При травмах груди часто отмечаются переломы и ушибы ребер, которые характеризуются припухлостью в месте перелома, резкой болью, усиливающейся при дыхании и изменении положения тела пострадавшего.</w:t>
      </w:r>
      <w:r w:rsidRPr="00756A80">
        <w:rPr>
          <w:rFonts w:ascii="Times New Roman" w:hAnsi="Times New Roman"/>
          <w:color w:val="000000"/>
          <w:sz w:val="27"/>
          <w:szCs w:val="27"/>
          <w:lang w:eastAsia="ru-RU"/>
        </w:rPr>
        <w:br/>
        <w:t>11.4.2. При переломах и ушибах ребер необходимо придать пострадавшему полусидячее положение и контролировать его состояние до прибытия скорой медицинской помощи.</w:t>
      </w:r>
      <w:r w:rsidRPr="00756A80">
        <w:rPr>
          <w:rFonts w:ascii="Times New Roman" w:hAnsi="Times New Roman"/>
          <w:color w:val="000000"/>
          <w:sz w:val="27"/>
          <w:szCs w:val="27"/>
          <w:lang w:eastAsia="ru-RU"/>
        </w:rPr>
        <w:br/>
        <w:t>11.4.3. </w:t>
      </w:r>
      <w:r w:rsidR="008C6C18" w:rsidRPr="008C6C18">
        <w:rPr>
          <w:rFonts w:ascii="Times New Roman" w:hAnsi="Times New Roman"/>
          <w:color w:val="000000"/>
          <w:sz w:val="27"/>
          <w:szCs w:val="27"/>
          <w:lang w:eastAsia="ru-RU"/>
        </w:rPr>
        <w:t xml:space="preserve">Признаками ранения груди, </w:t>
      </w:r>
      <w:r w:rsidRPr="00756A80">
        <w:rPr>
          <w:rFonts w:ascii="Times New Roman" w:hAnsi="Times New Roman"/>
          <w:color w:val="000000"/>
          <w:sz w:val="27"/>
          <w:szCs w:val="27"/>
          <w:lang w:eastAsia="ru-RU"/>
        </w:rPr>
        <w:t xml:space="preserve"> при котором нарушается ее герметичность, является наличие раны в области грудной клетки, через которую во время вдоха с характерным всасывающим звуком засасывается воздух; на выдохе кровь в ране может пузыриться. Дыхание у пострадавшего частое, поверхностное, кожа </w:t>
      </w:r>
      <w:r w:rsidRPr="00756A80">
        <w:rPr>
          <w:rFonts w:ascii="Times New Roman" w:hAnsi="Times New Roman"/>
          <w:color w:val="000000"/>
          <w:sz w:val="27"/>
          <w:szCs w:val="27"/>
          <w:lang w:eastAsia="ru-RU"/>
        </w:rPr>
        <w:lastRenderedPageBreak/>
        <w:t>бледная с синюшным оттенком.</w:t>
      </w:r>
      <w:r w:rsidRPr="00756A80">
        <w:rPr>
          <w:rFonts w:ascii="Times New Roman" w:hAnsi="Times New Roman"/>
          <w:color w:val="000000"/>
          <w:sz w:val="27"/>
          <w:szCs w:val="27"/>
          <w:lang w:eastAsia="ru-RU"/>
        </w:rPr>
        <w:br/>
        <w:t>11.4.4. При ранениях груди осуществляют первичную герметизацию раны ладонью, после чего накладывают герметизирующую (окклюзионную) повязку. На рану помещается воздухонепроницаемый материал (упаковка от перевязочного пакета или бинта, полиэтилен), который закрепляется лейкопластырем с незафиксированным уголком, выполняющим функцию клапана – не дает воздуху поступать в грудную клетку и снижает избыточное давление. Другой способ – закрепление воздухонепроницаемого материала бинтом. Пострадавшему придается полусидячее положение с наклоном в пораженную сторону.</w:t>
      </w:r>
      <w:r w:rsidRPr="00756A80">
        <w:rPr>
          <w:rFonts w:ascii="Times New Roman" w:hAnsi="Times New Roman"/>
          <w:color w:val="000000"/>
          <w:sz w:val="27"/>
          <w:szCs w:val="27"/>
          <w:lang w:eastAsia="ru-RU"/>
        </w:rPr>
        <w:br/>
        <w:t>11.5. </w:t>
      </w:r>
      <w:r w:rsidRPr="00756A80">
        <w:rPr>
          <w:rFonts w:ascii="Times New Roman" w:hAnsi="Times New Roman"/>
          <w:b/>
          <w:bCs/>
          <w:color w:val="000000"/>
          <w:sz w:val="27"/>
          <w:szCs w:val="27"/>
          <w:lang w:eastAsia="ru-RU"/>
        </w:rPr>
        <w:t>Оказание первой помощи при травме живота и таза</w:t>
      </w:r>
      <w:r w:rsidRPr="00756A80">
        <w:rPr>
          <w:rFonts w:ascii="Times New Roman" w:hAnsi="Times New Roman"/>
          <w:color w:val="000000"/>
          <w:sz w:val="27"/>
          <w:szCs w:val="27"/>
          <w:lang w:eastAsia="ru-RU"/>
        </w:rPr>
        <w:br/>
        <w:t>11.5.1. Закрытая травма живота может оставаться незамеченной, пока внутреннее кровотечение не вызовет резкого ухудшения состояния. Открытая травма живота может сопровождаться выпадением внутренних органов и кровотечением.</w:t>
      </w:r>
      <w:r w:rsidRPr="00756A80">
        <w:rPr>
          <w:rFonts w:ascii="Times New Roman" w:hAnsi="Times New Roman"/>
          <w:color w:val="000000"/>
          <w:sz w:val="27"/>
          <w:szCs w:val="27"/>
          <w:lang w:eastAsia="ru-RU"/>
        </w:rPr>
        <w:br/>
        <w:t>11.5.2. </w:t>
      </w:r>
      <w:r w:rsidRPr="00756A80">
        <w:rPr>
          <w:rFonts w:ascii="Times New Roman" w:hAnsi="Times New Roman"/>
          <w:i/>
          <w:iCs/>
          <w:color w:val="000000"/>
          <w:sz w:val="27"/>
          <w:szCs w:val="27"/>
          <w:lang w:eastAsia="ru-RU"/>
        </w:rPr>
        <w:t>Задача первой помощи при травмах живота</w:t>
      </w:r>
      <w:r w:rsidRPr="00756A80">
        <w:rPr>
          <w:rFonts w:ascii="Times New Roman" w:hAnsi="Times New Roman"/>
          <w:color w:val="000000"/>
          <w:sz w:val="27"/>
          <w:szCs w:val="27"/>
          <w:lang w:eastAsia="ru-RU"/>
        </w:rPr>
        <w:t> - остановка кровотечения при открытой травме (прямым давлением на рану, наложением давящей повязки), вызов скорой медицинской помощи и контроль состояния пострадавшего до ее прибытия.</w:t>
      </w:r>
      <w:r w:rsidRPr="00756A80">
        <w:rPr>
          <w:rFonts w:ascii="Times New Roman" w:hAnsi="Times New Roman"/>
          <w:color w:val="000000"/>
          <w:sz w:val="27"/>
          <w:szCs w:val="27"/>
          <w:lang w:eastAsia="ru-RU"/>
        </w:rPr>
        <w:br/>
        <w:t>11.5.3. При закрытых травмах живота жалобы на постоянную острую боль по всему животу, сухость во рту, тошноту и рвоту. Могут отмечаться признаки кровопотери: резкая общая слабость, жажда и головокружение, мелькание «мушек» перед глазами, обморок (чаще при попытке встать), бледная, влажная и холодная кожа, учащённое дыхание и сердцебиение.</w:t>
      </w:r>
      <w:r w:rsidRPr="00756A80">
        <w:rPr>
          <w:rFonts w:ascii="Times New Roman" w:hAnsi="Times New Roman"/>
          <w:color w:val="000000"/>
          <w:sz w:val="27"/>
          <w:szCs w:val="27"/>
          <w:lang w:eastAsia="ru-RU"/>
        </w:rPr>
        <w:br/>
        <w:t>11.5.4. При закрытой травме живота с признаками кровопотери вызвать скорую медицинскую помощь, положить холод на живот, придать положение на спине с валиком под полусогнутыми разведенными в стороны ногами, контролировать его состояние.</w:t>
      </w:r>
      <w:r w:rsidRPr="00756A80">
        <w:rPr>
          <w:rFonts w:ascii="Times New Roman" w:hAnsi="Times New Roman"/>
          <w:color w:val="000000"/>
          <w:sz w:val="27"/>
          <w:szCs w:val="27"/>
          <w:lang w:eastAsia="ru-RU"/>
        </w:rPr>
        <w:br/>
        <w:t>11.5.5. </w:t>
      </w:r>
      <w:r w:rsidR="008C6C18" w:rsidRPr="008C6C18">
        <w:rPr>
          <w:rFonts w:ascii="Times New Roman" w:hAnsi="Times New Roman"/>
          <w:color w:val="000000"/>
          <w:sz w:val="27"/>
          <w:szCs w:val="27"/>
          <w:lang w:eastAsia="ru-RU"/>
        </w:rPr>
        <w:t xml:space="preserve">Признаки травмы таза: </w:t>
      </w:r>
      <w:r w:rsidR="008C6C18" w:rsidRPr="00756A80">
        <w:rPr>
          <w:rFonts w:ascii="Times New Roman" w:hAnsi="Times New Roman"/>
          <w:color w:val="000000"/>
          <w:sz w:val="27"/>
          <w:szCs w:val="27"/>
          <w:lang w:eastAsia="ru-RU"/>
        </w:rPr>
        <w:t xml:space="preserve"> </w:t>
      </w:r>
      <w:r w:rsidRPr="00756A80">
        <w:rPr>
          <w:rFonts w:ascii="Times New Roman" w:hAnsi="Times New Roman"/>
          <w:color w:val="000000"/>
          <w:sz w:val="27"/>
          <w:szCs w:val="27"/>
          <w:lang w:eastAsia="ru-RU"/>
        </w:rPr>
        <w:t>боли внизу живота, кровоподтеки и ссадины в этой области. Придать пострадавшему положение на спине с валиком под полусогнутыми разведенными ногами и контролировать его состояние до прибытия скорой медицинской помощи.</w:t>
      </w:r>
      <w:r w:rsidRPr="00756A80">
        <w:rPr>
          <w:rFonts w:ascii="Times New Roman" w:hAnsi="Times New Roman"/>
          <w:color w:val="000000"/>
          <w:sz w:val="27"/>
          <w:szCs w:val="27"/>
          <w:lang w:eastAsia="ru-RU"/>
        </w:rPr>
        <w:br/>
        <w:t>11.6. </w:t>
      </w:r>
      <w:r w:rsidRPr="00756A80">
        <w:rPr>
          <w:rFonts w:ascii="Times New Roman" w:hAnsi="Times New Roman"/>
          <w:b/>
          <w:bCs/>
          <w:color w:val="000000"/>
          <w:sz w:val="27"/>
          <w:szCs w:val="27"/>
          <w:lang w:eastAsia="ru-RU"/>
        </w:rPr>
        <w:t>Оказание первой помощи при травмах конечностей</w:t>
      </w:r>
      <w:r w:rsidRPr="00756A80">
        <w:rPr>
          <w:rFonts w:ascii="Times New Roman" w:hAnsi="Times New Roman"/>
          <w:color w:val="000000"/>
          <w:sz w:val="27"/>
          <w:szCs w:val="27"/>
          <w:lang w:eastAsia="ru-RU"/>
        </w:rPr>
        <w:br/>
        <w:t>11.6.1. В случае повреждения кровеносных сосудов конечностей остановить кровотечение в зависимости от вида кровотечения, места ранения и наличия оснащения, используя способы: прямое давление на рану, наложение давящей повязки, пальцевое прижатие артерии, сгибание конечности в суставе, наложение кровоостанавливающего жгута.</w:t>
      </w:r>
      <w:r w:rsidRPr="00756A80">
        <w:rPr>
          <w:rFonts w:ascii="Times New Roman" w:hAnsi="Times New Roman"/>
          <w:color w:val="000000"/>
          <w:sz w:val="27"/>
          <w:szCs w:val="27"/>
          <w:lang w:eastAsia="ru-RU"/>
        </w:rPr>
        <w:br/>
        <w:t>11.6.2. В большинстве случаев вызвать и дождаться приезда скорой медицинской помощи, которая выполнит обезболивание и иммобилизацию конечности. Придерживать травмированную конечность вручную и контролировать состояние пострадавшего.</w:t>
      </w:r>
      <w:r w:rsidRPr="00756A80">
        <w:rPr>
          <w:rFonts w:ascii="Times New Roman" w:hAnsi="Times New Roman"/>
          <w:color w:val="000000"/>
          <w:sz w:val="27"/>
          <w:szCs w:val="27"/>
          <w:lang w:eastAsia="ru-RU"/>
        </w:rPr>
        <w:br/>
        <w:t>11.6.3. Если в результате особых обстоятельств предполагается транспортировка сотрудника или обучающегося школы (детского сада), выполнить </w:t>
      </w:r>
      <w:r w:rsidRPr="00756A80">
        <w:rPr>
          <w:rFonts w:ascii="Times New Roman" w:hAnsi="Times New Roman"/>
          <w:b/>
          <w:bCs/>
          <w:i/>
          <w:iCs/>
          <w:color w:val="000000"/>
          <w:sz w:val="27"/>
          <w:szCs w:val="27"/>
          <w:lang w:eastAsia="ru-RU"/>
        </w:rPr>
        <w:t>иммобилизацию поврежденной конечности</w:t>
      </w:r>
      <w:r w:rsidRPr="00756A80">
        <w:rPr>
          <w:rFonts w:ascii="Times New Roman" w:hAnsi="Times New Roman"/>
          <w:color w:val="000000"/>
          <w:sz w:val="27"/>
          <w:szCs w:val="27"/>
          <w:lang w:eastAsia="ru-RU"/>
        </w:rPr>
        <w:t xml:space="preserve"> – создание неподвижности поврежденной части тела подручными средствами, </w:t>
      </w:r>
      <w:r w:rsidRPr="00756A80">
        <w:rPr>
          <w:rFonts w:ascii="Times New Roman" w:hAnsi="Times New Roman"/>
          <w:color w:val="000000"/>
          <w:sz w:val="27"/>
          <w:szCs w:val="27"/>
          <w:lang w:eastAsia="ru-RU"/>
        </w:rPr>
        <w:lastRenderedPageBreak/>
        <w:t>транспортными шинами аптечки или, используя здоровые части тела (</w:t>
      </w:r>
      <w:r w:rsidRPr="00756A80">
        <w:rPr>
          <w:rFonts w:ascii="Times New Roman" w:hAnsi="Times New Roman"/>
          <w:b/>
          <w:bCs/>
          <w:i/>
          <w:iCs/>
          <w:color w:val="000000"/>
          <w:sz w:val="27"/>
          <w:szCs w:val="27"/>
          <w:lang w:eastAsia="ru-RU"/>
        </w:rPr>
        <w:t>аутоиммобилизаци</w:t>
      </w:r>
      <w:r w:rsidRPr="00756A80">
        <w:rPr>
          <w:rFonts w:ascii="Times New Roman" w:hAnsi="Times New Roman"/>
          <w:color w:val="000000"/>
          <w:sz w:val="27"/>
          <w:szCs w:val="27"/>
          <w:lang w:eastAsia="ru-RU"/>
        </w:rPr>
        <w:t>я).</w:t>
      </w:r>
      <w:r w:rsidRPr="00756A80">
        <w:rPr>
          <w:rFonts w:ascii="Times New Roman" w:hAnsi="Times New Roman"/>
          <w:color w:val="000000"/>
          <w:sz w:val="27"/>
          <w:szCs w:val="27"/>
          <w:lang w:eastAsia="ru-RU"/>
        </w:rPr>
        <w:br/>
        <w:t>11.6.4. При иммобилизации зафиксировать минимум два сустава (один ниже, другой выше перелома). При переломе плеча и бедра надо фиксировать три сустава – плечевой, локтевой, лучезапястный или тазобедренный, коленный, голеностопный соответственно.</w:t>
      </w:r>
      <w:r w:rsidRPr="00756A80">
        <w:rPr>
          <w:rFonts w:ascii="Times New Roman" w:hAnsi="Times New Roman"/>
          <w:color w:val="000000"/>
          <w:sz w:val="27"/>
          <w:szCs w:val="27"/>
          <w:lang w:eastAsia="ru-RU"/>
        </w:rPr>
        <w:br/>
        <w:t>11.6.5. При использовании способа иммобилизации аутоиммобилизации поврежденную ногу можно прибинтовать к здоровой ноге, проложив между ними мягкий материал, поврежденную руку можно зафиксировать, прибинтовав к туловищу.</w:t>
      </w:r>
      <w:r w:rsidRPr="00756A80">
        <w:rPr>
          <w:rFonts w:ascii="Times New Roman" w:hAnsi="Times New Roman"/>
          <w:color w:val="000000"/>
          <w:sz w:val="27"/>
          <w:szCs w:val="27"/>
          <w:lang w:eastAsia="ru-RU"/>
        </w:rPr>
        <w:br/>
        <w:t>11.6.6. На область предполагаемой травмы положить холод.</w:t>
      </w:r>
      <w:r w:rsidRPr="00756A80">
        <w:rPr>
          <w:rFonts w:ascii="Times New Roman" w:hAnsi="Times New Roman"/>
          <w:color w:val="000000"/>
          <w:sz w:val="27"/>
          <w:szCs w:val="27"/>
          <w:lang w:eastAsia="ru-RU"/>
        </w:rPr>
        <w:br/>
        <w:t>11.6.7. Иммобилизация можно проводить с помощью импровизированных шин (доска, кусок плотного картона и т.п.). Накладываются поверх одежды и обуви, без исправления положения конечности, фиксируя два или три сустава (в зависимости от места перелома).</w:t>
      </w:r>
      <w:r w:rsidRPr="00756A80">
        <w:rPr>
          <w:rFonts w:ascii="Times New Roman" w:hAnsi="Times New Roman"/>
          <w:color w:val="000000"/>
          <w:sz w:val="27"/>
          <w:szCs w:val="27"/>
          <w:lang w:eastAsia="ru-RU"/>
        </w:rPr>
        <w:br/>
        <w:t>11.6.8. </w:t>
      </w:r>
      <w:r w:rsidR="008C6C18" w:rsidRPr="008C6C18">
        <w:rPr>
          <w:rFonts w:ascii="Times New Roman" w:hAnsi="Times New Roman"/>
          <w:color w:val="000000"/>
          <w:sz w:val="27"/>
          <w:szCs w:val="27"/>
          <w:lang w:eastAsia="ru-RU"/>
        </w:rPr>
        <w:t xml:space="preserve">Признаки вывиха: </w:t>
      </w:r>
      <w:r w:rsidR="008C6C18" w:rsidRPr="00756A80">
        <w:rPr>
          <w:rFonts w:ascii="Times New Roman" w:hAnsi="Times New Roman"/>
          <w:color w:val="000000"/>
          <w:sz w:val="27"/>
          <w:szCs w:val="27"/>
          <w:lang w:eastAsia="ru-RU"/>
        </w:rPr>
        <w:t xml:space="preserve"> </w:t>
      </w:r>
      <w:r w:rsidRPr="00756A80">
        <w:rPr>
          <w:rFonts w:ascii="Times New Roman" w:hAnsi="Times New Roman"/>
          <w:color w:val="000000"/>
          <w:sz w:val="27"/>
          <w:szCs w:val="27"/>
          <w:lang w:eastAsia="ru-RU"/>
        </w:rPr>
        <w:t>сильная боль в области пораженного сустава, нарушение двигательной функции конечности, принятие вынужденного положения конечности и деформация формы сустава, смещение суставной головки.</w:t>
      </w:r>
      <w:r w:rsidRPr="00756A80">
        <w:rPr>
          <w:rFonts w:ascii="Times New Roman" w:hAnsi="Times New Roman"/>
          <w:color w:val="000000"/>
          <w:sz w:val="27"/>
          <w:szCs w:val="27"/>
          <w:lang w:eastAsia="ru-RU"/>
        </w:rPr>
        <w:br/>
        <w:t>11.6.9. </w:t>
      </w:r>
      <w:r w:rsidR="008C6C18" w:rsidRPr="008C6C18">
        <w:rPr>
          <w:rFonts w:ascii="Times New Roman" w:hAnsi="Times New Roman"/>
          <w:color w:val="000000"/>
          <w:sz w:val="27"/>
          <w:szCs w:val="27"/>
          <w:lang w:eastAsia="ru-RU"/>
        </w:rPr>
        <w:t xml:space="preserve">Первая помощь при вывихе: </w:t>
      </w:r>
      <w:r w:rsidR="008C6C18" w:rsidRPr="00756A80">
        <w:rPr>
          <w:rFonts w:ascii="Times New Roman" w:hAnsi="Times New Roman"/>
          <w:color w:val="000000"/>
          <w:sz w:val="27"/>
          <w:szCs w:val="27"/>
          <w:lang w:eastAsia="ru-RU"/>
        </w:rPr>
        <w:t xml:space="preserve"> </w:t>
      </w:r>
      <w:r w:rsidRPr="00756A80">
        <w:rPr>
          <w:rFonts w:ascii="Times New Roman" w:hAnsi="Times New Roman"/>
          <w:color w:val="000000"/>
          <w:sz w:val="27"/>
          <w:szCs w:val="27"/>
          <w:lang w:eastAsia="ru-RU"/>
        </w:rPr>
        <w:t>вызов скорой медицинской помощи, фиксация поврежденной конечности при помощи повязки в положении, в котором она оказалась после вывиха и придание конечности возвышенного положения. Самим вывихи не вправлять.</w:t>
      </w:r>
      <w:r w:rsidRPr="00756A80">
        <w:rPr>
          <w:rFonts w:ascii="Times New Roman" w:hAnsi="Times New Roman"/>
          <w:color w:val="000000"/>
          <w:sz w:val="27"/>
          <w:szCs w:val="27"/>
          <w:lang w:eastAsia="ru-RU"/>
        </w:rPr>
        <w:br/>
        <w:t>11.7. </w:t>
      </w:r>
      <w:r w:rsidRPr="00756A80">
        <w:rPr>
          <w:rFonts w:ascii="Times New Roman" w:hAnsi="Times New Roman"/>
          <w:b/>
          <w:bCs/>
          <w:color w:val="000000"/>
          <w:sz w:val="27"/>
          <w:szCs w:val="27"/>
          <w:lang w:eastAsia="ru-RU"/>
        </w:rPr>
        <w:t>Оказание первой помощи при травмах позвоночника</w:t>
      </w:r>
      <w:r w:rsidRPr="00756A80">
        <w:rPr>
          <w:rFonts w:ascii="Times New Roman" w:hAnsi="Times New Roman"/>
          <w:color w:val="000000"/>
          <w:sz w:val="27"/>
          <w:szCs w:val="27"/>
          <w:lang w:eastAsia="ru-RU"/>
        </w:rPr>
        <w:br/>
        <w:t>11.7.1. Вывихи и переломы грудных и поясничных позвонков сопровождаются болями в области поврежденного позвонка. При повреждении спинного мозга могут быть нарушения чувствительности и движений в конечностях (параличи).</w:t>
      </w:r>
      <w:r w:rsidRPr="00756A80">
        <w:rPr>
          <w:rFonts w:ascii="Times New Roman" w:hAnsi="Times New Roman"/>
          <w:color w:val="000000"/>
          <w:sz w:val="27"/>
          <w:szCs w:val="27"/>
          <w:lang w:eastAsia="ru-RU"/>
        </w:rPr>
        <w:br/>
        <w:t>11.7.2. При оказании первой помощи помнить о необходимости уменьшить подвижность позвоночника. Для этого, например, после извлечения или при перемещении пострадавший должен находиться на ровной, жесткой, горизонтальной поверхности.</w:t>
      </w:r>
      <w:r w:rsidRPr="00756A80">
        <w:rPr>
          <w:rFonts w:ascii="Times New Roman" w:hAnsi="Times New Roman"/>
          <w:color w:val="000000"/>
          <w:sz w:val="27"/>
          <w:szCs w:val="27"/>
          <w:lang w:eastAsia="ru-RU"/>
        </w:rPr>
        <w:br/>
        <w:t>11.7.3. Перемещение или перекладывание пострадавшего следует осуществлять с помощью нескольких человек, особое внимание уделить фиксации шейного отдела позвоночника.</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12. Оказание первой помощи при ожогах, электротравме</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12.1. </w:t>
      </w:r>
      <w:r w:rsidR="008C6C18" w:rsidRPr="008C6C18">
        <w:rPr>
          <w:rFonts w:ascii="Times New Roman" w:hAnsi="Times New Roman"/>
          <w:color w:val="000000"/>
          <w:sz w:val="27"/>
          <w:szCs w:val="27"/>
          <w:lang w:eastAsia="ru-RU"/>
        </w:rPr>
        <w:t>Ожоги могут возникать под прямым воздействием на кожу:</w:t>
      </w:r>
    </w:p>
    <w:p w:rsidR="00756A80" w:rsidRPr="00756A80" w:rsidRDefault="00756A80" w:rsidP="00756A80">
      <w:pPr>
        <w:numPr>
          <w:ilvl w:val="0"/>
          <w:numId w:val="2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пламени, пара, от горячего предмета (термические ожоги);</w:t>
      </w:r>
    </w:p>
    <w:p w:rsidR="00756A80" w:rsidRPr="00756A80" w:rsidRDefault="00756A80" w:rsidP="00756A80">
      <w:pPr>
        <w:numPr>
          <w:ilvl w:val="0"/>
          <w:numId w:val="2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кислот, щелочей и других агрессивных веществ (химические ожоги);</w:t>
      </w:r>
    </w:p>
    <w:p w:rsidR="00756A80" w:rsidRPr="00756A80" w:rsidRDefault="00756A80" w:rsidP="00756A80">
      <w:pPr>
        <w:numPr>
          <w:ilvl w:val="0"/>
          <w:numId w:val="2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электричества (электроожоги);</w:t>
      </w:r>
    </w:p>
    <w:p w:rsidR="00756A80" w:rsidRPr="00756A80" w:rsidRDefault="00756A80" w:rsidP="00756A80">
      <w:pPr>
        <w:numPr>
          <w:ilvl w:val="0"/>
          <w:numId w:val="2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излучения (радиационные ожоги, например, солнечные).</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12.2. </w:t>
      </w:r>
      <w:r w:rsidR="008C6C18" w:rsidRPr="008C6C18">
        <w:rPr>
          <w:rFonts w:ascii="Times New Roman" w:hAnsi="Times New Roman"/>
          <w:color w:val="000000"/>
          <w:sz w:val="27"/>
          <w:szCs w:val="27"/>
          <w:lang w:eastAsia="ru-RU"/>
        </w:rPr>
        <w:t xml:space="preserve">Признаки поверхностного ожога: </w:t>
      </w:r>
      <w:r w:rsidR="008C6C18" w:rsidRPr="00756A80">
        <w:rPr>
          <w:rFonts w:ascii="Times New Roman" w:hAnsi="Times New Roman"/>
          <w:color w:val="000000"/>
          <w:sz w:val="27"/>
          <w:szCs w:val="27"/>
          <w:lang w:eastAsia="ru-RU"/>
        </w:rPr>
        <w:t xml:space="preserve"> </w:t>
      </w:r>
      <w:r w:rsidRPr="00756A80">
        <w:rPr>
          <w:rFonts w:ascii="Times New Roman" w:hAnsi="Times New Roman"/>
          <w:color w:val="000000"/>
          <w:sz w:val="27"/>
          <w:szCs w:val="27"/>
          <w:lang w:eastAsia="ru-RU"/>
        </w:rPr>
        <w:t>покраснение и отек кожи в месте воздействия поражающего агента, а также появление пузырей, заполненных прозрачной жидкостью.</w:t>
      </w:r>
      <w:r w:rsidRPr="00756A80">
        <w:rPr>
          <w:rFonts w:ascii="Times New Roman" w:hAnsi="Times New Roman"/>
          <w:color w:val="000000"/>
          <w:sz w:val="27"/>
          <w:szCs w:val="27"/>
          <w:lang w:eastAsia="ru-RU"/>
        </w:rPr>
        <w:br/>
      </w:r>
      <w:r w:rsidRPr="00756A80">
        <w:rPr>
          <w:rFonts w:ascii="Times New Roman" w:hAnsi="Times New Roman"/>
          <w:color w:val="000000"/>
          <w:sz w:val="27"/>
          <w:szCs w:val="27"/>
          <w:lang w:eastAsia="ru-RU"/>
        </w:rPr>
        <w:lastRenderedPageBreak/>
        <w:t>12.3. Глубокие ожоги проявляются появлением пузырей, заполненных кровянистым содержимым, которые могут быть частично разрушены, кожа может обугливаться и становиться нечувствительной к боли.</w:t>
      </w:r>
      <w:r w:rsidRPr="00756A80">
        <w:rPr>
          <w:rFonts w:ascii="Times New Roman" w:hAnsi="Times New Roman"/>
          <w:color w:val="000000"/>
          <w:sz w:val="27"/>
          <w:szCs w:val="27"/>
          <w:lang w:eastAsia="ru-RU"/>
        </w:rPr>
        <w:br/>
        <w:t>12.4. </w:t>
      </w:r>
      <w:r w:rsidR="008C6C18" w:rsidRPr="008C6C18">
        <w:rPr>
          <w:rFonts w:ascii="Times New Roman" w:hAnsi="Times New Roman"/>
          <w:color w:val="000000"/>
          <w:sz w:val="27"/>
          <w:szCs w:val="27"/>
          <w:lang w:eastAsia="ru-RU"/>
        </w:rPr>
        <w:t xml:space="preserve">Первая помощь при ожогах: </w:t>
      </w:r>
      <w:r w:rsidR="008C6C18" w:rsidRPr="00756A80">
        <w:rPr>
          <w:rFonts w:ascii="Times New Roman" w:hAnsi="Times New Roman"/>
          <w:color w:val="000000"/>
          <w:sz w:val="27"/>
          <w:szCs w:val="27"/>
          <w:lang w:eastAsia="ru-RU"/>
        </w:rPr>
        <w:t xml:space="preserve"> </w:t>
      </w:r>
      <w:r w:rsidRPr="00756A80">
        <w:rPr>
          <w:rFonts w:ascii="Times New Roman" w:hAnsi="Times New Roman"/>
          <w:color w:val="000000"/>
          <w:sz w:val="27"/>
          <w:szCs w:val="27"/>
          <w:lang w:eastAsia="ru-RU"/>
        </w:rPr>
        <w:t>прекращение действия повреждающего агента (тушение огня, удаление химических веществ, прекращение действия электрического тока на организм), охлаждение обожженной части тела под струей холодной воды в течение 20 минут (приложение холода поверх повязки или ткани).</w:t>
      </w:r>
      <w:r w:rsidRPr="00756A80">
        <w:rPr>
          <w:rFonts w:ascii="Times New Roman" w:hAnsi="Times New Roman"/>
          <w:color w:val="000000"/>
          <w:sz w:val="27"/>
          <w:szCs w:val="27"/>
          <w:lang w:eastAsia="ru-RU"/>
        </w:rPr>
        <w:br/>
        <w:t>12.5. </w:t>
      </w:r>
      <w:r w:rsidRPr="00756A80">
        <w:rPr>
          <w:rFonts w:ascii="Times New Roman" w:hAnsi="Times New Roman"/>
          <w:b/>
          <w:bCs/>
          <w:color w:val="000000"/>
          <w:sz w:val="27"/>
          <w:szCs w:val="27"/>
          <w:lang w:eastAsia="ru-RU"/>
        </w:rPr>
        <w:t>При термическом ожоге</w:t>
      </w:r>
      <w:r w:rsidRPr="00756A80">
        <w:rPr>
          <w:rFonts w:ascii="Times New Roman" w:hAnsi="Times New Roman"/>
          <w:color w:val="000000"/>
          <w:sz w:val="27"/>
          <w:szCs w:val="27"/>
          <w:lang w:eastAsia="ru-RU"/>
        </w:rPr>
        <w:t> немедленное охлаждение ослабляет боль, снижает отечность, уменьшает площадь и глубину ожогов.</w:t>
      </w:r>
      <w:r w:rsidRPr="00756A80">
        <w:rPr>
          <w:rFonts w:ascii="Times New Roman" w:hAnsi="Times New Roman"/>
          <w:color w:val="000000"/>
          <w:sz w:val="27"/>
          <w:szCs w:val="27"/>
          <w:lang w:eastAsia="ru-RU"/>
        </w:rPr>
        <w:br/>
        <w:t>12.6. </w:t>
      </w:r>
      <w:r w:rsidRPr="00756A80">
        <w:rPr>
          <w:rFonts w:ascii="Times New Roman" w:hAnsi="Times New Roman"/>
          <w:b/>
          <w:bCs/>
          <w:color w:val="000000"/>
          <w:sz w:val="27"/>
          <w:szCs w:val="27"/>
          <w:lang w:eastAsia="ru-RU"/>
        </w:rPr>
        <w:t>При химическом ожоге</w:t>
      </w:r>
      <w:r w:rsidRPr="00756A80">
        <w:rPr>
          <w:rFonts w:ascii="Times New Roman" w:hAnsi="Times New Roman"/>
          <w:color w:val="000000"/>
          <w:sz w:val="27"/>
          <w:szCs w:val="27"/>
          <w:lang w:eastAsia="ru-RU"/>
        </w:rPr>
        <w:t> смыть вещество с поверхности кожи струей проточной воды в течение 20 минут.</w:t>
      </w:r>
      <w:r w:rsidRPr="00756A80">
        <w:rPr>
          <w:rFonts w:ascii="Times New Roman" w:hAnsi="Times New Roman"/>
          <w:color w:val="000000"/>
          <w:sz w:val="27"/>
          <w:szCs w:val="27"/>
          <w:lang w:eastAsia="ru-RU"/>
        </w:rPr>
        <w:br/>
        <w:t>12.7. Ожоговую поверхность закрыть нетугой повязкой, дать теплое питье. Вызвать скорую медицинскую помощь в образовательную организацию (ДОУ, школу, детский лагерь).</w:t>
      </w:r>
      <w:r w:rsidRPr="00756A80">
        <w:rPr>
          <w:rFonts w:ascii="Times New Roman" w:hAnsi="Times New Roman"/>
          <w:color w:val="000000"/>
          <w:sz w:val="27"/>
          <w:szCs w:val="27"/>
          <w:lang w:eastAsia="ru-RU"/>
        </w:rPr>
        <w:br/>
        <w:t>12.8. Запрещается вскрывать ожоговые пузыри у детей и работников, убирать с пораженной поверхности части обгоревшей одежды, наносить на пораженные участки мази, жиры.</w:t>
      </w:r>
      <w:r w:rsidRPr="00756A80">
        <w:rPr>
          <w:rFonts w:ascii="Times New Roman" w:hAnsi="Times New Roman"/>
          <w:color w:val="000000"/>
          <w:sz w:val="27"/>
          <w:szCs w:val="27"/>
          <w:lang w:eastAsia="ru-RU"/>
        </w:rPr>
        <w:br/>
        <w:t>12.9. </w:t>
      </w:r>
      <w:r w:rsidRPr="00756A80">
        <w:rPr>
          <w:rFonts w:ascii="Times New Roman" w:hAnsi="Times New Roman"/>
          <w:b/>
          <w:bCs/>
          <w:color w:val="000000"/>
          <w:sz w:val="27"/>
          <w:szCs w:val="27"/>
          <w:lang w:eastAsia="ru-RU"/>
        </w:rPr>
        <w:t>Электротравма</w:t>
      </w:r>
      <w:r w:rsidRPr="00756A80">
        <w:rPr>
          <w:rFonts w:ascii="Times New Roman" w:hAnsi="Times New Roman"/>
          <w:color w:val="000000"/>
          <w:sz w:val="27"/>
          <w:szCs w:val="27"/>
          <w:lang w:eastAsia="ru-RU"/>
        </w:rPr>
        <w:t> возникает при прямом или не прямом контакте человека с источником электричества. Под действием тепла (джоулево тепло), образующегося при прохождении электрического напряжения по тканям тела, возникают ожоги.</w:t>
      </w:r>
      <w:r w:rsidRPr="00756A80">
        <w:rPr>
          <w:rFonts w:ascii="Times New Roman" w:hAnsi="Times New Roman"/>
          <w:color w:val="000000"/>
          <w:sz w:val="27"/>
          <w:szCs w:val="27"/>
          <w:lang w:eastAsia="ru-RU"/>
        </w:rPr>
        <w:br/>
        <w:t>12.10. В результате прямого действия тока на организм возникают общие явления (расстройство деятельности центральной нервной, сердечно-сосудистой, дыхательной систем и др.). Побочные явления (тепло, свет, звук) могут вызвать значительные изменения в организме (ослепление и ожоги вольтовой дугой, повреждение органов слуха и т. д.).</w:t>
      </w:r>
      <w:r w:rsidRPr="00756A80">
        <w:rPr>
          <w:rFonts w:ascii="Times New Roman" w:hAnsi="Times New Roman"/>
          <w:color w:val="000000"/>
          <w:sz w:val="27"/>
          <w:szCs w:val="27"/>
          <w:lang w:eastAsia="ru-RU"/>
        </w:rPr>
        <w:br/>
        <w:t>12.11. </w:t>
      </w:r>
      <w:r w:rsidR="008C6C18" w:rsidRPr="008C6C18">
        <w:rPr>
          <w:rFonts w:ascii="Times New Roman" w:hAnsi="Times New Roman"/>
          <w:color w:val="000000"/>
          <w:sz w:val="27"/>
          <w:szCs w:val="27"/>
          <w:lang w:eastAsia="ru-RU"/>
        </w:rPr>
        <w:t>Первая помощь при электротравме:</w:t>
      </w:r>
    </w:p>
    <w:p w:rsidR="00756A80" w:rsidRPr="00756A80" w:rsidRDefault="00756A80" w:rsidP="00756A80">
      <w:pPr>
        <w:numPr>
          <w:ilvl w:val="0"/>
          <w:numId w:val="2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с целью самозащиты обмотать руки сухой тканью, надеть резиновые перчатки, встать на сухую доску и т.п.;</w:t>
      </w:r>
    </w:p>
    <w:p w:rsidR="00756A80" w:rsidRPr="00756A80" w:rsidRDefault="00756A80" w:rsidP="00756A80">
      <w:pPr>
        <w:numPr>
          <w:ilvl w:val="0"/>
          <w:numId w:val="2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освободить пострадавшего от действия электрического тока, применив подручные средства (сухую палку, веревку, доску и др.), отключив сеть и т.д.</w:t>
      </w:r>
    </w:p>
    <w:p w:rsidR="00756A80" w:rsidRPr="00756A80" w:rsidRDefault="00756A80" w:rsidP="00756A80">
      <w:pPr>
        <w:numPr>
          <w:ilvl w:val="0"/>
          <w:numId w:val="2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при отсутствии дыхания, пульса осуществить реанимационные мероприятия;</w:t>
      </w:r>
    </w:p>
    <w:p w:rsidR="00756A80" w:rsidRPr="00756A80" w:rsidRDefault="00756A80" w:rsidP="00756A80">
      <w:pPr>
        <w:numPr>
          <w:ilvl w:val="0"/>
          <w:numId w:val="2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наложить на пораженную область стерильную повязку.</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12.12. </w:t>
      </w:r>
      <w:r w:rsidR="008C6C18" w:rsidRPr="008C6C18">
        <w:rPr>
          <w:rFonts w:ascii="Times New Roman" w:hAnsi="Times New Roman"/>
          <w:color w:val="000000"/>
          <w:sz w:val="27"/>
          <w:szCs w:val="27"/>
          <w:lang w:eastAsia="ru-RU"/>
        </w:rPr>
        <w:t>Первая помощь при ожогах верхних дыхательных</w:t>
      </w:r>
      <w:r w:rsidR="008C6C18" w:rsidRPr="008C6C18">
        <w:t xml:space="preserve"> </w:t>
      </w:r>
      <w:r w:rsidR="008C6C18" w:rsidRPr="008C6C18">
        <w:rPr>
          <w:rFonts w:ascii="Times New Roman" w:hAnsi="Times New Roman"/>
          <w:color w:val="000000"/>
          <w:sz w:val="27"/>
          <w:szCs w:val="27"/>
          <w:lang w:eastAsia="ru-RU"/>
        </w:rPr>
        <w:t>путей</w:t>
      </w:r>
      <w:r w:rsidRPr="00756A80">
        <w:rPr>
          <w:rFonts w:ascii="Times New Roman" w:hAnsi="Times New Roman"/>
          <w:color w:val="000000"/>
          <w:sz w:val="27"/>
          <w:szCs w:val="27"/>
          <w:lang w:eastAsia="ru-RU"/>
        </w:rPr>
        <w:t> (пострадавший находился в горящем помещении, есть кашель, одышка): вынос пострадавшего на свежий воздух, придание оптимального положения (полусидя) и вызов скорой медицинской помощи.</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13. Оказание первой помощи при перегревании (тепловом ударе)</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13.1. </w:t>
      </w:r>
      <w:r w:rsidRPr="00756A80">
        <w:rPr>
          <w:rFonts w:ascii="Times New Roman" w:hAnsi="Times New Roman"/>
          <w:b/>
          <w:bCs/>
          <w:color w:val="000000"/>
          <w:sz w:val="27"/>
          <w:szCs w:val="27"/>
          <w:lang w:eastAsia="ru-RU"/>
        </w:rPr>
        <w:t>Перегревание</w:t>
      </w:r>
      <w:r w:rsidRPr="00756A80">
        <w:rPr>
          <w:rFonts w:ascii="Times New Roman" w:hAnsi="Times New Roman"/>
          <w:color w:val="000000"/>
          <w:sz w:val="27"/>
          <w:szCs w:val="27"/>
          <w:lang w:eastAsia="ru-RU"/>
        </w:rPr>
        <w:t xml:space="preserve"> развивается при нарушениях теплоотдачи организма вследствие длительного нахождения человека в условиях повышенной </w:t>
      </w:r>
      <w:r w:rsidRPr="00756A80">
        <w:rPr>
          <w:rFonts w:ascii="Times New Roman" w:hAnsi="Times New Roman"/>
          <w:color w:val="000000"/>
          <w:sz w:val="27"/>
          <w:szCs w:val="27"/>
          <w:lang w:eastAsia="ru-RU"/>
        </w:rPr>
        <w:lastRenderedPageBreak/>
        <w:t>температуры окружающего воздуха (особенно в сочетании с высокой влажностью).</w:t>
      </w:r>
      <w:r w:rsidRPr="00756A80">
        <w:rPr>
          <w:rFonts w:ascii="Times New Roman" w:hAnsi="Times New Roman"/>
          <w:color w:val="000000"/>
          <w:sz w:val="27"/>
          <w:szCs w:val="27"/>
          <w:lang w:eastAsia="ru-RU"/>
        </w:rPr>
        <w:br/>
        <w:t>13.2. </w:t>
      </w:r>
      <w:r w:rsidR="008C6C18" w:rsidRPr="008C6C18">
        <w:rPr>
          <w:rFonts w:ascii="Times New Roman" w:hAnsi="Times New Roman"/>
          <w:color w:val="000000"/>
          <w:sz w:val="27"/>
          <w:szCs w:val="27"/>
          <w:lang w:eastAsia="ru-RU"/>
        </w:rPr>
        <w:t>Признаки перегревания</w:t>
      </w:r>
      <w:ins w:id="1" w:author="Unknown">
        <w:r w:rsidRPr="00756A80">
          <w:rPr>
            <w:rFonts w:ascii="Times New Roman" w:hAnsi="Times New Roman"/>
            <w:color w:val="000000"/>
            <w:sz w:val="27"/>
            <w:szCs w:val="27"/>
            <w:lang w:eastAsia="ru-RU"/>
          </w:rPr>
          <w:t>:</w:t>
        </w:r>
      </w:ins>
      <w:r w:rsidRPr="00756A80">
        <w:rPr>
          <w:rFonts w:ascii="Times New Roman" w:hAnsi="Times New Roman"/>
          <w:color w:val="000000"/>
          <w:sz w:val="27"/>
          <w:szCs w:val="27"/>
          <w:lang w:eastAsia="ru-RU"/>
        </w:rPr>
        <w:t> повышенная температура тела, головная боль, тошнота и рвота, головокружение, слабость, потеря сознания, судороги, учащённое сердцебиение и поверхностное дыхание.</w:t>
      </w:r>
      <w:r w:rsidRPr="00756A80">
        <w:rPr>
          <w:rFonts w:ascii="Times New Roman" w:hAnsi="Times New Roman"/>
          <w:color w:val="000000"/>
          <w:sz w:val="27"/>
          <w:szCs w:val="27"/>
          <w:lang w:eastAsia="ru-RU"/>
        </w:rPr>
        <w:br/>
        <w:t>13.3. Пострадавшего переместить в прохладное место, при наличии сознания дать выпить охлаждённой воды, расстегнуть или снять одежду. Пострадавшему без сознания придать устойчивое боковое положение.</w:t>
      </w:r>
      <w:r w:rsidRPr="00756A80">
        <w:rPr>
          <w:rFonts w:ascii="Times New Roman" w:hAnsi="Times New Roman"/>
          <w:color w:val="000000"/>
          <w:sz w:val="27"/>
          <w:szCs w:val="27"/>
          <w:lang w:eastAsia="ru-RU"/>
        </w:rPr>
        <w:br/>
        <w:t>13.4. Не допускать резкого охлаждения тела пострадавшего (помещать в ванну с холодной водой). До приезда скорой медицинской помощи контролировать состояние, быть готовым к началу сердечно-легочной реанимации.</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14. Оказание первой помощи при переохлаждении, отморожении</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14.1. </w:t>
      </w:r>
      <w:r w:rsidRPr="00756A80">
        <w:rPr>
          <w:rFonts w:ascii="Times New Roman" w:hAnsi="Times New Roman"/>
          <w:b/>
          <w:bCs/>
          <w:color w:val="000000"/>
          <w:sz w:val="27"/>
          <w:szCs w:val="27"/>
          <w:lang w:eastAsia="ru-RU"/>
        </w:rPr>
        <w:t>Переохлаждение</w:t>
      </w:r>
      <w:r w:rsidRPr="00756A80">
        <w:rPr>
          <w:rFonts w:ascii="Times New Roman" w:hAnsi="Times New Roman"/>
          <w:color w:val="000000"/>
          <w:sz w:val="27"/>
          <w:szCs w:val="27"/>
          <w:lang w:eastAsia="ru-RU"/>
        </w:rPr>
        <w:t> – расстройство функций организма в результате понижения температуры тела под действием холода.</w:t>
      </w:r>
      <w:r w:rsidRPr="00756A80">
        <w:rPr>
          <w:rFonts w:ascii="Times New Roman" w:hAnsi="Times New Roman"/>
          <w:color w:val="000000"/>
          <w:sz w:val="27"/>
          <w:szCs w:val="27"/>
          <w:lang w:eastAsia="ru-RU"/>
        </w:rPr>
        <w:br/>
        <w:t>14.2. </w:t>
      </w:r>
      <w:r w:rsidR="008C6C18" w:rsidRPr="008C6C18">
        <w:rPr>
          <w:rFonts w:ascii="Times New Roman" w:hAnsi="Times New Roman"/>
          <w:color w:val="000000"/>
          <w:sz w:val="27"/>
          <w:szCs w:val="27"/>
          <w:lang w:eastAsia="ru-RU"/>
        </w:rPr>
        <w:t>Признаки переохлаждения</w:t>
      </w:r>
      <w:ins w:id="2" w:author="Unknown">
        <w:r w:rsidRPr="00756A80">
          <w:rPr>
            <w:rFonts w:ascii="Times New Roman" w:hAnsi="Times New Roman"/>
            <w:color w:val="000000"/>
            <w:sz w:val="27"/>
            <w:szCs w:val="27"/>
            <w:lang w:eastAsia="ru-RU"/>
          </w:rPr>
          <w:t>:</w:t>
        </w:r>
      </w:ins>
      <w:r w:rsidRPr="00756A80">
        <w:rPr>
          <w:rFonts w:ascii="Times New Roman" w:hAnsi="Times New Roman"/>
          <w:color w:val="000000"/>
          <w:sz w:val="27"/>
          <w:szCs w:val="27"/>
          <w:lang w:eastAsia="ru-RU"/>
        </w:rPr>
        <w:t> жалобы на ощущение холода, дрожь, озноб (в начальной стадии переохлаждения). В дальнейшем появляется заторможенность, утрачивается воля к спасению, появляется урежение пульса и дыхания.</w:t>
      </w:r>
      <w:r w:rsidRPr="00756A80">
        <w:rPr>
          <w:rFonts w:ascii="Times New Roman" w:hAnsi="Times New Roman"/>
          <w:color w:val="000000"/>
          <w:sz w:val="27"/>
          <w:szCs w:val="27"/>
          <w:lang w:eastAsia="ru-RU"/>
        </w:rPr>
        <w:br/>
        <w:t>14.3. При оказании первой помощи поменять одежду пострадавшего на теплую и сухую, укутать подручными средствами, переместить в теплое помещение, дать тёплое питье (если в сознании), в помещении направить на него поток теплого воздуха. Укутать спасательным изотермическим покрывалом серебристой стороной внутрь, оставив свободным лицо.</w:t>
      </w:r>
      <w:r w:rsidRPr="00756A80">
        <w:rPr>
          <w:rFonts w:ascii="Times New Roman" w:hAnsi="Times New Roman"/>
          <w:color w:val="000000"/>
          <w:sz w:val="27"/>
          <w:szCs w:val="27"/>
          <w:lang w:eastAsia="ru-RU"/>
        </w:rPr>
        <w:br/>
        <w:t>14.4. </w:t>
      </w:r>
      <w:r w:rsidRPr="00756A80">
        <w:rPr>
          <w:rFonts w:ascii="Times New Roman" w:hAnsi="Times New Roman"/>
          <w:b/>
          <w:bCs/>
          <w:color w:val="000000"/>
          <w:sz w:val="27"/>
          <w:szCs w:val="27"/>
          <w:lang w:eastAsia="ru-RU"/>
        </w:rPr>
        <w:t>Отморожение</w:t>
      </w:r>
      <w:r w:rsidRPr="00756A80">
        <w:rPr>
          <w:rFonts w:ascii="Times New Roman" w:hAnsi="Times New Roman"/>
          <w:color w:val="000000"/>
          <w:sz w:val="27"/>
          <w:szCs w:val="27"/>
          <w:lang w:eastAsia="ru-RU"/>
        </w:rPr>
        <w:t> – местное повреждение тканей, вызванное воздействием низкой температуры.</w:t>
      </w:r>
      <w:r w:rsidRPr="00756A80">
        <w:rPr>
          <w:rFonts w:ascii="Times New Roman" w:hAnsi="Times New Roman"/>
          <w:color w:val="000000"/>
          <w:sz w:val="27"/>
          <w:szCs w:val="27"/>
          <w:lang w:eastAsia="ru-RU"/>
        </w:rPr>
        <w:br/>
        <w:t>14.5. </w:t>
      </w:r>
      <w:r w:rsidR="008C6C18" w:rsidRPr="008C6C18">
        <w:rPr>
          <w:rFonts w:ascii="Times New Roman" w:hAnsi="Times New Roman"/>
          <w:color w:val="000000"/>
          <w:sz w:val="27"/>
          <w:szCs w:val="27"/>
          <w:lang w:eastAsia="ru-RU"/>
        </w:rPr>
        <w:t xml:space="preserve">Признаки отморожения </w:t>
      </w:r>
      <w:r w:rsidRPr="00756A80">
        <w:rPr>
          <w:rFonts w:ascii="Times New Roman" w:hAnsi="Times New Roman"/>
          <w:color w:val="000000"/>
          <w:sz w:val="27"/>
          <w:szCs w:val="27"/>
          <w:lang w:eastAsia="ru-RU"/>
        </w:rPr>
        <w:t>– потеря чувствительности кожи, появление на ней белых, безболезненных участков. Чаще развивается отморожение открытых участков кожи (уши, нос, щеки, кисти рук) или конечностей с нарушенным кровообращением (пальцев ног). Возможно появление «деревянного звука» при постукивании пальцем по поврежденной конечности, невозможность или затруднение движений в суставах. После согревания появляются боль, отек, краснота с синюшным оттенком, пузыри.</w:t>
      </w:r>
      <w:r w:rsidRPr="00756A80">
        <w:rPr>
          <w:rFonts w:ascii="Times New Roman" w:hAnsi="Times New Roman"/>
          <w:color w:val="000000"/>
          <w:sz w:val="27"/>
          <w:szCs w:val="27"/>
          <w:lang w:eastAsia="ru-RU"/>
        </w:rPr>
        <w:br/>
        <w:t>14.6. </w:t>
      </w:r>
      <w:r w:rsidR="008C6C18" w:rsidRPr="008C6C18">
        <w:rPr>
          <w:rFonts w:ascii="Times New Roman" w:hAnsi="Times New Roman"/>
          <w:color w:val="000000"/>
          <w:sz w:val="27"/>
          <w:szCs w:val="27"/>
          <w:lang w:eastAsia="ru-RU"/>
        </w:rPr>
        <w:t>Первая помощь при отморожении:</w:t>
      </w:r>
    </w:p>
    <w:p w:rsidR="00756A80" w:rsidRPr="00756A80" w:rsidRDefault="00756A80" w:rsidP="00756A80">
      <w:pPr>
        <w:numPr>
          <w:ilvl w:val="0"/>
          <w:numId w:val="2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укрыть поврежденные конечности и участки тела теплоизолирующим материалом (вата, одеяло, одежда) или наложить теплоизолирующую повязку (с помощью подручных средств), т.к. согревание должно происходить «изнутри»;</w:t>
      </w:r>
    </w:p>
    <w:p w:rsidR="00756A80" w:rsidRPr="00756A80" w:rsidRDefault="00756A80" w:rsidP="00756A80">
      <w:pPr>
        <w:numPr>
          <w:ilvl w:val="0"/>
          <w:numId w:val="2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создать обездвиженность поврежденного участка;</w:t>
      </w:r>
    </w:p>
    <w:p w:rsidR="00756A80" w:rsidRPr="00756A80" w:rsidRDefault="00756A80" w:rsidP="00756A80">
      <w:pPr>
        <w:numPr>
          <w:ilvl w:val="0"/>
          <w:numId w:val="2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переместить пострадавшего в теплое помещение, дать теплое питье;</w:t>
      </w:r>
    </w:p>
    <w:p w:rsidR="00756A80" w:rsidRPr="00756A80" w:rsidRDefault="00756A80" w:rsidP="00756A80">
      <w:pPr>
        <w:numPr>
          <w:ilvl w:val="0"/>
          <w:numId w:val="2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пораженные участки нельзя активно согревать (опускать в горячую воду), растирать, массировать, смазывать чем-либо.</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15. Первая помощь при отравлении, укусе или ужаливании</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lastRenderedPageBreak/>
        <w:t>15.1. </w:t>
      </w:r>
      <w:r w:rsidR="008C6C18" w:rsidRPr="008C6C18">
        <w:rPr>
          <w:rFonts w:ascii="Times New Roman" w:hAnsi="Times New Roman"/>
          <w:color w:val="000000"/>
          <w:sz w:val="27"/>
          <w:szCs w:val="27"/>
          <w:lang w:eastAsia="ru-RU"/>
        </w:rPr>
        <w:t>Токсическое вещество может попасть в организм человека четырьмя путями:</w:t>
      </w:r>
    </w:p>
    <w:p w:rsidR="00756A80" w:rsidRPr="00756A80" w:rsidRDefault="00756A80" w:rsidP="00756A80">
      <w:pPr>
        <w:numPr>
          <w:ilvl w:val="0"/>
          <w:numId w:val="2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через пищеварительный тракт при попадании токсических веществ в организм через рот (лекарства, моющие средства, пестициды, грибы, растения и т.д.);</w:t>
      </w:r>
    </w:p>
    <w:p w:rsidR="00756A80" w:rsidRPr="00756A80" w:rsidRDefault="00756A80" w:rsidP="00756A80">
      <w:pPr>
        <w:numPr>
          <w:ilvl w:val="0"/>
          <w:numId w:val="2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через дыхательные пути при попадании газообразных токсических веществ в организм при вдохе (угарный газ, хлор, пары клея, красителей, растворителей);</w:t>
      </w:r>
    </w:p>
    <w:p w:rsidR="00756A80" w:rsidRPr="00756A80" w:rsidRDefault="00756A80" w:rsidP="00756A80">
      <w:pPr>
        <w:numPr>
          <w:ilvl w:val="0"/>
          <w:numId w:val="2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через кожу и слизистые оболочки посредством контакта с некоторыми растениями, растворителями и средствами от насекомых;</w:t>
      </w:r>
    </w:p>
    <w:p w:rsidR="00756A80" w:rsidRPr="00756A80" w:rsidRDefault="00756A80" w:rsidP="00756A80">
      <w:pPr>
        <w:numPr>
          <w:ilvl w:val="0"/>
          <w:numId w:val="2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 результате инъекции при попадании инъецируемых токсических веществ в организм при укусе или ужаливании насекомыми, животными и змеями, а также при введении яда, лекарства или наркотиков шприцем.</w:t>
      </w:r>
    </w:p>
    <w:p w:rsidR="00756A80" w:rsidRPr="00756A80" w:rsidRDefault="00756A80" w:rsidP="008C6C18">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15.2. </w:t>
      </w:r>
      <w:r w:rsidR="008C6C18" w:rsidRPr="008C6C18">
        <w:rPr>
          <w:rFonts w:ascii="Times New Roman" w:hAnsi="Times New Roman"/>
          <w:color w:val="000000"/>
          <w:sz w:val="27"/>
          <w:szCs w:val="27"/>
          <w:lang w:eastAsia="ru-RU"/>
        </w:rPr>
        <w:t>Признаки и проявления отравлений:</w:t>
      </w:r>
      <w:r w:rsidR="008C6C18" w:rsidRPr="00756A80">
        <w:rPr>
          <w:rFonts w:ascii="Times New Roman" w:hAnsi="Times New Roman"/>
          <w:i/>
          <w:iCs/>
          <w:color w:val="000000"/>
          <w:sz w:val="27"/>
          <w:szCs w:val="27"/>
          <w:lang w:eastAsia="ru-RU"/>
        </w:rPr>
        <w:t xml:space="preserve"> </w:t>
      </w:r>
      <w:r w:rsidRPr="00756A80">
        <w:rPr>
          <w:rFonts w:ascii="Times New Roman" w:hAnsi="Times New Roman"/>
          <w:i/>
          <w:iCs/>
          <w:color w:val="000000"/>
          <w:sz w:val="27"/>
          <w:szCs w:val="27"/>
          <w:lang w:eastAsia="ru-RU"/>
        </w:rPr>
        <w:t>особенности места происшествия</w:t>
      </w:r>
      <w:r w:rsidRPr="00756A80">
        <w:rPr>
          <w:rFonts w:ascii="Times New Roman" w:hAnsi="Times New Roman"/>
          <w:color w:val="000000"/>
          <w:sz w:val="27"/>
          <w:szCs w:val="27"/>
          <w:lang w:eastAsia="ru-RU"/>
        </w:rPr>
        <w:t> – необычный запах, открытые или опрокинутые емкости с химическими веществами, открытая аптечка с рассыпанными таблетками, поврежденное растение, шприцы и т.д.;</w:t>
      </w:r>
    </w:p>
    <w:p w:rsidR="00756A80" w:rsidRPr="00756A80" w:rsidRDefault="00756A80" w:rsidP="00756A80">
      <w:pPr>
        <w:numPr>
          <w:ilvl w:val="0"/>
          <w:numId w:val="2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общее болезненное состояние или вид пострадавшего;</w:t>
      </w:r>
    </w:p>
    <w:p w:rsidR="00756A80" w:rsidRPr="00756A80" w:rsidRDefault="00756A80" w:rsidP="00756A80">
      <w:pPr>
        <w:numPr>
          <w:ilvl w:val="0"/>
          <w:numId w:val="2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внезапно резвившиеся тошнота, рвота, понос, боли в груди или животе;</w:t>
      </w:r>
    </w:p>
    <w:p w:rsidR="00756A80" w:rsidRPr="00756A80" w:rsidRDefault="00756A80" w:rsidP="00756A80">
      <w:pPr>
        <w:numPr>
          <w:ilvl w:val="0"/>
          <w:numId w:val="2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затруднение дыхания, потливость, слюнотечение;</w:t>
      </w:r>
    </w:p>
    <w:p w:rsidR="00756A80" w:rsidRPr="00756A80" w:rsidRDefault="00756A80" w:rsidP="00756A80">
      <w:pPr>
        <w:numPr>
          <w:ilvl w:val="0"/>
          <w:numId w:val="2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потеря сознания, мышечные подергивания и судороги, ожоги вокруг губ, на языке или на коже, неестественный цвет кожи, раздражение, ранки на ней;</w:t>
      </w:r>
    </w:p>
    <w:p w:rsidR="00756A80" w:rsidRPr="00756A80" w:rsidRDefault="00756A80" w:rsidP="00756A80">
      <w:pPr>
        <w:numPr>
          <w:ilvl w:val="0"/>
          <w:numId w:val="2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странная манера поведения человека, необычный запах изо рта.</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15.3. </w:t>
      </w:r>
      <w:r w:rsidR="008C6C18" w:rsidRPr="008C6C18">
        <w:rPr>
          <w:rFonts w:ascii="Times New Roman" w:hAnsi="Times New Roman"/>
          <w:color w:val="000000"/>
          <w:sz w:val="27"/>
          <w:szCs w:val="27"/>
          <w:lang w:eastAsia="ru-RU"/>
        </w:rPr>
        <w:t>Общие принципы оказания первой помощи при отравлении:</w:t>
      </w:r>
    </w:p>
    <w:p w:rsidR="00756A80" w:rsidRPr="00756A80" w:rsidRDefault="00756A80" w:rsidP="00756A80">
      <w:pPr>
        <w:numPr>
          <w:ilvl w:val="0"/>
          <w:numId w:val="2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прекратить поступление яда в организм пострадавшего;</w:t>
      </w:r>
    </w:p>
    <w:p w:rsidR="00756A80" w:rsidRPr="00756A80" w:rsidRDefault="00756A80" w:rsidP="00756A80">
      <w:pPr>
        <w:numPr>
          <w:ilvl w:val="0"/>
          <w:numId w:val="2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опросить пострадавшего и попытаться выяснить, какой вид отравляющего вещества был принят, в каком количестве и как давно (если ядовитое вещество неизвестно, собрать небольшое количество рвотных масс для медицинской экспертизы);</w:t>
      </w:r>
    </w:p>
    <w:p w:rsidR="00756A80" w:rsidRPr="00756A80" w:rsidRDefault="00756A80" w:rsidP="00756A80">
      <w:pPr>
        <w:numPr>
          <w:ilvl w:val="0"/>
          <w:numId w:val="2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попытаться удалить яд (спровоцировать рвоту, смыть токсическое вещество);</w:t>
      </w:r>
    </w:p>
    <w:p w:rsidR="00756A80" w:rsidRPr="00756A80" w:rsidRDefault="00756A80" w:rsidP="00756A80">
      <w:pPr>
        <w:numPr>
          <w:ilvl w:val="0"/>
          <w:numId w:val="2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оценить состояние пострадавшего при несчастном случае работника, обучающегося школы (воспитанника ДОУ или лагеря) и оказать первую помощь, соблюдая настоящую инструкцию по оказанию первой помощи.</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15.4. </w:t>
      </w:r>
      <w:r w:rsidR="008C6C18" w:rsidRPr="008C6C18">
        <w:rPr>
          <w:rFonts w:ascii="Times New Roman" w:hAnsi="Times New Roman"/>
          <w:color w:val="000000"/>
          <w:sz w:val="27"/>
          <w:szCs w:val="27"/>
          <w:lang w:eastAsia="ru-RU"/>
        </w:rPr>
        <w:t>Первая помощь при отравлении через рот:</w:t>
      </w:r>
    </w:p>
    <w:p w:rsidR="00756A80" w:rsidRPr="00756A80" w:rsidRDefault="00756A80" w:rsidP="00756A80">
      <w:pPr>
        <w:numPr>
          <w:ilvl w:val="0"/>
          <w:numId w:val="3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удалить ядовитое вещество, для этого рекомендовать пострадавшему вызвать рвоту, выпив большое количество воды (5-6 стаканов) и надавив двумя пальцами на корень языка (не вызывать рвоту, если пострадавший находится без сознания);</w:t>
      </w:r>
    </w:p>
    <w:p w:rsidR="00756A80" w:rsidRPr="00756A80" w:rsidRDefault="00756A80" w:rsidP="00756A80">
      <w:pPr>
        <w:numPr>
          <w:ilvl w:val="0"/>
          <w:numId w:val="3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lastRenderedPageBreak/>
        <w:t>посоветовать выпить еще 5-6 стаканов воды, чтобы уменьшить концентрацию ядовитого вещества в желудке и, при необходимости, вызвать рвоту повторно;</w:t>
      </w:r>
    </w:p>
    <w:p w:rsidR="00756A80" w:rsidRPr="00756A80" w:rsidRDefault="00756A80" w:rsidP="00756A80">
      <w:pPr>
        <w:numPr>
          <w:ilvl w:val="0"/>
          <w:numId w:val="3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до прибытия скорой медицинской помощи контролировать состояние.</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15.5. </w:t>
      </w:r>
      <w:r w:rsidR="008C6C18" w:rsidRPr="008C6C18">
        <w:rPr>
          <w:rFonts w:ascii="Times New Roman" w:hAnsi="Times New Roman"/>
          <w:color w:val="000000"/>
          <w:sz w:val="27"/>
          <w:szCs w:val="27"/>
          <w:lang w:eastAsia="ru-RU"/>
        </w:rPr>
        <w:t>Первая помощь при отравлении через дыхательные пути:</w:t>
      </w:r>
    </w:p>
    <w:p w:rsidR="00756A80" w:rsidRPr="00756A80" w:rsidRDefault="00756A80" w:rsidP="00756A80">
      <w:pPr>
        <w:numPr>
          <w:ilvl w:val="0"/>
          <w:numId w:val="3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убедиться, что место происшествия не представляет опасности, при необходимости использовать средства индивидуальной защиты;</w:t>
      </w:r>
    </w:p>
    <w:p w:rsidR="00756A80" w:rsidRPr="00756A80" w:rsidRDefault="00756A80" w:rsidP="00756A80">
      <w:pPr>
        <w:numPr>
          <w:ilvl w:val="0"/>
          <w:numId w:val="3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изолировать пострадавшего от воздействия газа или паров, для этого вынести (вывести) пострадавшего на свежий воздух;</w:t>
      </w:r>
    </w:p>
    <w:p w:rsidR="00756A80" w:rsidRPr="00756A80" w:rsidRDefault="00756A80" w:rsidP="00756A80">
      <w:pPr>
        <w:numPr>
          <w:ilvl w:val="0"/>
          <w:numId w:val="3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при отсутствии сознания придать устойчивое боковое положение, а при отсутствии дыхания приступить к сердечно-легочной реанимации, при этом использовать маску с одноходовым клапаном или устройство для искусственного дыхания.</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15.6. </w:t>
      </w:r>
      <w:r w:rsidR="008C6C18" w:rsidRPr="008C6C18">
        <w:rPr>
          <w:rFonts w:ascii="Times New Roman" w:hAnsi="Times New Roman"/>
          <w:color w:val="000000"/>
          <w:sz w:val="27"/>
          <w:szCs w:val="27"/>
          <w:lang w:eastAsia="ru-RU"/>
        </w:rPr>
        <w:t>Первая помощь при отравлении через кожу:</w:t>
      </w:r>
    </w:p>
    <w:p w:rsidR="00756A80" w:rsidRPr="00756A80" w:rsidRDefault="00756A80" w:rsidP="00756A80">
      <w:pPr>
        <w:numPr>
          <w:ilvl w:val="0"/>
          <w:numId w:val="3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снять загрязненную одежду, удалить яд с поверхности кожи промыванием;</w:t>
      </w:r>
    </w:p>
    <w:p w:rsidR="00756A80" w:rsidRPr="00756A80" w:rsidRDefault="00756A80" w:rsidP="00756A80">
      <w:pPr>
        <w:numPr>
          <w:ilvl w:val="0"/>
          <w:numId w:val="3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при наличии повреждений кожи – наложить повязку.</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15.7. </w:t>
      </w:r>
      <w:r w:rsidR="008C6C18" w:rsidRPr="008C6C18">
        <w:rPr>
          <w:rFonts w:ascii="Times New Roman" w:hAnsi="Times New Roman"/>
          <w:color w:val="000000"/>
          <w:sz w:val="27"/>
          <w:szCs w:val="27"/>
          <w:lang w:eastAsia="ru-RU"/>
        </w:rPr>
        <w:t>Первая помощь при ужаливании насекомыми и укусе змеями:</w:t>
      </w:r>
    </w:p>
    <w:p w:rsidR="00756A80" w:rsidRPr="00756A80" w:rsidRDefault="00756A80" w:rsidP="00756A80">
      <w:pPr>
        <w:numPr>
          <w:ilvl w:val="0"/>
          <w:numId w:val="3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расположить пострадавшего в горизонтальном положении и обеспечить покой;</w:t>
      </w:r>
    </w:p>
    <w:p w:rsidR="00756A80" w:rsidRPr="00756A80" w:rsidRDefault="00756A80" w:rsidP="00756A80">
      <w:pPr>
        <w:numPr>
          <w:ilvl w:val="0"/>
          <w:numId w:val="3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успокоить, придать пораженной области тела возвышенное положение;</w:t>
      </w:r>
    </w:p>
    <w:p w:rsidR="00756A80" w:rsidRPr="00756A80" w:rsidRDefault="00756A80" w:rsidP="00756A80">
      <w:pPr>
        <w:numPr>
          <w:ilvl w:val="0"/>
          <w:numId w:val="3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наложить на рану асептическую повязку (лучше со льдом);</w:t>
      </w:r>
    </w:p>
    <w:p w:rsidR="00756A80" w:rsidRPr="00756A80" w:rsidRDefault="00756A80" w:rsidP="00756A80">
      <w:pPr>
        <w:numPr>
          <w:ilvl w:val="0"/>
          <w:numId w:val="3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зафиксировать пораженную конечность, прибинтовав ее к шине или туловищу;</w:t>
      </w:r>
    </w:p>
    <w:p w:rsidR="00756A80" w:rsidRPr="00756A80" w:rsidRDefault="00756A80" w:rsidP="00756A80">
      <w:pPr>
        <w:numPr>
          <w:ilvl w:val="0"/>
          <w:numId w:val="3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дать выпить пострадавшему большое количество жидкости (в несколько приемов);</w:t>
      </w:r>
    </w:p>
    <w:p w:rsidR="00756A80" w:rsidRPr="00756A80" w:rsidRDefault="00756A80" w:rsidP="00756A80">
      <w:pPr>
        <w:numPr>
          <w:ilvl w:val="0"/>
          <w:numId w:val="3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контролировать состояние пострадавшего;</w:t>
      </w:r>
    </w:p>
    <w:p w:rsidR="00756A80" w:rsidRPr="00756A80" w:rsidRDefault="00756A80" w:rsidP="00756A80">
      <w:pPr>
        <w:numPr>
          <w:ilvl w:val="0"/>
          <w:numId w:val="3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транспортировать пострадавшего исключительно в лежачем положении, если приезд скорой помощи невозможен или задерживается.</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16. Оказание первой помощи при болях в области сердца, живота, судорогах</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16.1. </w:t>
      </w:r>
      <w:r w:rsidR="008C6C18" w:rsidRPr="008C6C18">
        <w:rPr>
          <w:rFonts w:ascii="Times New Roman" w:hAnsi="Times New Roman"/>
          <w:color w:val="000000"/>
          <w:sz w:val="27"/>
          <w:szCs w:val="27"/>
          <w:lang w:eastAsia="ru-RU"/>
        </w:rPr>
        <w:t>Первая помощь в случае болей в области сердца:</w:t>
      </w:r>
    </w:p>
    <w:p w:rsidR="00756A80" w:rsidRPr="00756A80" w:rsidRDefault="00756A80" w:rsidP="00756A80">
      <w:pPr>
        <w:numPr>
          <w:ilvl w:val="0"/>
          <w:numId w:val="3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прекратить любую физическую нагрузку;</w:t>
      </w:r>
    </w:p>
    <w:p w:rsidR="00756A80" w:rsidRPr="00756A80" w:rsidRDefault="00756A80" w:rsidP="00756A80">
      <w:pPr>
        <w:numPr>
          <w:ilvl w:val="0"/>
          <w:numId w:val="3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обеспечить полный покой;</w:t>
      </w:r>
    </w:p>
    <w:p w:rsidR="00756A80" w:rsidRPr="00756A80" w:rsidRDefault="00756A80" w:rsidP="00756A80">
      <w:pPr>
        <w:numPr>
          <w:ilvl w:val="0"/>
          <w:numId w:val="3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уложить и приподнять голову пострадавшего;</w:t>
      </w:r>
    </w:p>
    <w:p w:rsidR="00756A80" w:rsidRPr="00756A80" w:rsidRDefault="00756A80" w:rsidP="00756A80">
      <w:pPr>
        <w:numPr>
          <w:ilvl w:val="0"/>
          <w:numId w:val="3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расстегнуть воротник, ослабить ремень;</w:t>
      </w:r>
    </w:p>
    <w:p w:rsidR="00756A80" w:rsidRPr="00756A80" w:rsidRDefault="00756A80" w:rsidP="00756A80">
      <w:pPr>
        <w:numPr>
          <w:ilvl w:val="0"/>
          <w:numId w:val="3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обеспечить приток свежего воздуха;</w:t>
      </w:r>
    </w:p>
    <w:p w:rsidR="00756A80" w:rsidRPr="00756A80" w:rsidRDefault="00756A80" w:rsidP="00756A80">
      <w:pPr>
        <w:numPr>
          <w:ilvl w:val="0"/>
          <w:numId w:val="3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незамедлительно вызвать скорую медицинскую помощь;</w:t>
      </w:r>
    </w:p>
    <w:p w:rsidR="00756A80" w:rsidRPr="00756A80" w:rsidRDefault="00756A80" w:rsidP="00756A80">
      <w:pPr>
        <w:numPr>
          <w:ilvl w:val="0"/>
          <w:numId w:val="3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lastRenderedPageBreak/>
        <w:t>если боли сохраняются, то транспортировку выполнять на носилках.</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16.2. </w:t>
      </w:r>
      <w:r w:rsidR="008C6C18" w:rsidRPr="008C6C18">
        <w:rPr>
          <w:rFonts w:ascii="Times New Roman" w:hAnsi="Times New Roman"/>
          <w:color w:val="000000"/>
          <w:sz w:val="27"/>
          <w:szCs w:val="27"/>
          <w:lang w:eastAsia="ru-RU"/>
        </w:rPr>
        <w:t>Первая помощь при болях в области живота, не связанных с приемом пищи и травмой:</w:t>
      </w:r>
    </w:p>
    <w:p w:rsidR="00756A80" w:rsidRPr="00756A80" w:rsidRDefault="00756A80" w:rsidP="00756A80">
      <w:pPr>
        <w:numPr>
          <w:ilvl w:val="0"/>
          <w:numId w:val="3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исключить физические нагрузки;</w:t>
      </w:r>
    </w:p>
    <w:p w:rsidR="00756A80" w:rsidRPr="00756A80" w:rsidRDefault="00756A80" w:rsidP="00756A80">
      <w:pPr>
        <w:numPr>
          <w:ilvl w:val="0"/>
          <w:numId w:val="3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уложить пострадавшего горизонтально;</w:t>
      </w:r>
    </w:p>
    <w:p w:rsidR="00756A80" w:rsidRPr="00756A80" w:rsidRDefault="00756A80" w:rsidP="00756A80">
      <w:pPr>
        <w:numPr>
          <w:ilvl w:val="0"/>
          <w:numId w:val="3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приложить холод на область живота;</w:t>
      </w:r>
    </w:p>
    <w:p w:rsidR="00756A80" w:rsidRPr="00756A80" w:rsidRDefault="00756A80" w:rsidP="00756A80">
      <w:pPr>
        <w:numPr>
          <w:ilvl w:val="0"/>
          <w:numId w:val="3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исключить прием пострадавшим жидкости, пищи и вызвать скорую помощь.</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16.3. </w:t>
      </w:r>
      <w:r w:rsidR="008C6C18" w:rsidRPr="008C6C18">
        <w:rPr>
          <w:rFonts w:ascii="Times New Roman" w:hAnsi="Times New Roman"/>
          <w:color w:val="000000"/>
          <w:sz w:val="27"/>
          <w:szCs w:val="27"/>
          <w:lang w:eastAsia="ru-RU"/>
        </w:rPr>
        <w:t>Первая помощь при судорогах:</w:t>
      </w:r>
    </w:p>
    <w:p w:rsidR="00756A80" w:rsidRPr="00756A80" w:rsidRDefault="00756A80" w:rsidP="00756A80">
      <w:pPr>
        <w:numPr>
          <w:ilvl w:val="0"/>
          <w:numId w:val="3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придерживать голову больного;</w:t>
      </w:r>
    </w:p>
    <w:p w:rsidR="00756A80" w:rsidRPr="00756A80" w:rsidRDefault="00756A80" w:rsidP="00756A80">
      <w:pPr>
        <w:numPr>
          <w:ilvl w:val="0"/>
          <w:numId w:val="3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ввести в рот (между зубами) бинт, ложку и т. п.;</w:t>
      </w:r>
    </w:p>
    <w:p w:rsidR="00756A80" w:rsidRPr="00756A80" w:rsidRDefault="00756A80" w:rsidP="00756A80">
      <w:pPr>
        <w:numPr>
          <w:ilvl w:val="0"/>
          <w:numId w:val="3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освободить от одежды область шеи и груди;</w:t>
      </w:r>
    </w:p>
    <w:p w:rsidR="00756A80" w:rsidRPr="00756A80" w:rsidRDefault="00756A80" w:rsidP="00756A80">
      <w:pPr>
        <w:numPr>
          <w:ilvl w:val="0"/>
          <w:numId w:val="3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приложить ко лбу холодный компресс;</w:t>
      </w:r>
    </w:p>
    <w:p w:rsidR="00756A80" w:rsidRPr="00756A80" w:rsidRDefault="00756A80" w:rsidP="00756A80">
      <w:pPr>
        <w:numPr>
          <w:ilvl w:val="0"/>
          <w:numId w:val="36"/>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когда припадок закончится уложить больного на бок и вызвать скорую помощь.</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17. Оптимальные положения тела пострадавшего с травмами груди, живота, таза, конечностей, с потерей сознания, признаками кровопотери</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17.1. </w:t>
      </w:r>
      <w:r w:rsidRPr="00756A80">
        <w:rPr>
          <w:rFonts w:ascii="Times New Roman" w:hAnsi="Times New Roman"/>
          <w:b/>
          <w:bCs/>
          <w:color w:val="000000"/>
          <w:sz w:val="27"/>
          <w:szCs w:val="27"/>
          <w:lang w:eastAsia="ru-RU"/>
        </w:rPr>
        <w:t>При травме груди</w:t>
      </w:r>
      <w:r w:rsidRPr="00756A80">
        <w:rPr>
          <w:rFonts w:ascii="Times New Roman" w:hAnsi="Times New Roman"/>
          <w:color w:val="000000"/>
          <w:sz w:val="27"/>
          <w:szCs w:val="27"/>
          <w:lang w:eastAsia="ru-RU"/>
        </w:rPr>
        <w:t> расположить пострадавшего в полусидячем положении с наклоном туловища на пораженную сторону груди (опереть о стену, автомобиль и т.д.).</w:t>
      </w:r>
      <w:r w:rsidRPr="00756A80">
        <w:rPr>
          <w:rFonts w:ascii="Times New Roman" w:hAnsi="Times New Roman"/>
          <w:color w:val="000000"/>
          <w:sz w:val="27"/>
          <w:szCs w:val="27"/>
          <w:lang w:eastAsia="ru-RU"/>
        </w:rPr>
        <w:br/>
        <w:t>17.2. </w:t>
      </w:r>
      <w:r w:rsidRPr="00756A80">
        <w:rPr>
          <w:rFonts w:ascii="Times New Roman" w:hAnsi="Times New Roman"/>
          <w:b/>
          <w:bCs/>
          <w:color w:val="000000"/>
          <w:sz w:val="27"/>
          <w:szCs w:val="27"/>
          <w:lang w:eastAsia="ru-RU"/>
        </w:rPr>
        <w:t>При травме живота и таза</w:t>
      </w:r>
      <w:r w:rsidRPr="00756A80">
        <w:rPr>
          <w:rFonts w:ascii="Times New Roman" w:hAnsi="Times New Roman"/>
          <w:color w:val="000000"/>
          <w:sz w:val="27"/>
          <w:szCs w:val="27"/>
          <w:lang w:eastAsia="ru-RU"/>
        </w:rPr>
        <w:t> пострадавшему находиться в положении лежа на спине с полусогнутыми и разведенными ногами, при этом под колени подкладывается импровизированная опора – сумка, свернутая одежда.</w:t>
      </w:r>
      <w:r w:rsidRPr="00756A80">
        <w:rPr>
          <w:rFonts w:ascii="Times New Roman" w:hAnsi="Times New Roman"/>
          <w:color w:val="000000"/>
          <w:sz w:val="27"/>
          <w:szCs w:val="27"/>
          <w:lang w:eastAsia="ru-RU"/>
        </w:rPr>
        <w:br/>
        <w:t>17.3. </w:t>
      </w:r>
      <w:r w:rsidRPr="00756A80">
        <w:rPr>
          <w:rFonts w:ascii="Times New Roman" w:hAnsi="Times New Roman"/>
          <w:b/>
          <w:bCs/>
          <w:color w:val="000000"/>
          <w:sz w:val="27"/>
          <w:szCs w:val="27"/>
          <w:lang w:eastAsia="ru-RU"/>
        </w:rPr>
        <w:t>При травмах конечностей</w:t>
      </w:r>
      <w:r w:rsidRPr="00756A80">
        <w:rPr>
          <w:rFonts w:ascii="Times New Roman" w:hAnsi="Times New Roman"/>
          <w:color w:val="000000"/>
          <w:sz w:val="27"/>
          <w:szCs w:val="27"/>
          <w:lang w:eastAsia="ru-RU"/>
        </w:rPr>
        <w:t> придать удобное положение, при котором пострадавший испытывает меньше страданий (при отсутствии сознания - устойчивое боковое положение).</w:t>
      </w:r>
      <w:r w:rsidRPr="00756A80">
        <w:rPr>
          <w:rFonts w:ascii="Times New Roman" w:hAnsi="Times New Roman"/>
          <w:color w:val="000000"/>
          <w:sz w:val="27"/>
          <w:szCs w:val="27"/>
          <w:lang w:eastAsia="ru-RU"/>
        </w:rPr>
        <w:br/>
        <w:t>17.4. </w:t>
      </w:r>
      <w:r w:rsidRPr="00756A80">
        <w:rPr>
          <w:rFonts w:ascii="Times New Roman" w:hAnsi="Times New Roman"/>
          <w:b/>
          <w:bCs/>
          <w:color w:val="000000"/>
          <w:sz w:val="27"/>
          <w:szCs w:val="27"/>
          <w:lang w:eastAsia="ru-RU"/>
        </w:rPr>
        <w:t>При сильном наружном кровотечении или с признаками кровопотери</w:t>
      </w:r>
      <w:r w:rsidRPr="00756A80">
        <w:rPr>
          <w:rFonts w:ascii="Times New Roman" w:hAnsi="Times New Roman"/>
          <w:color w:val="000000"/>
          <w:sz w:val="27"/>
          <w:szCs w:val="27"/>
          <w:lang w:eastAsia="ru-RU"/>
        </w:rPr>
        <w:t> находиться в положении лежа на спине с приподнятыми ногами, под которые подкладывается одежда.</w:t>
      </w:r>
      <w:r w:rsidRPr="00756A80">
        <w:rPr>
          <w:rFonts w:ascii="Times New Roman" w:hAnsi="Times New Roman"/>
          <w:color w:val="000000"/>
          <w:sz w:val="27"/>
          <w:szCs w:val="27"/>
          <w:lang w:eastAsia="ru-RU"/>
        </w:rPr>
        <w:br/>
        <w:t>17.5. </w:t>
      </w:r>
      <w:r w:rsidRPr="00756A80">
        <w:rPr>
          <w:rFonts w:ascii="Times New Roman" w:hAnsi="Times New Roman"/>
          <w:b/>
          <w:bCs/>
          <w:color w:val="000000"/>
          <w:sz w:val="27"/>
          <w:szCs w:val="27"/>
          <w:lang w:eastAsia="ru-RU"/>
        </w:rPr>
        <w:t>При подозрении на травму позвоночника</w:t>
      </w:r>
      <w:r w:rsidRPr="00756A80">
        <w:rPr>
          <w:rFonts w:ascii="Times New Roman" w:hAnsi="Times New Roman"/>
          <w:color w:val="000000"/>
          <w:sz w:val="27"/>
          <w:szCs w:val="27"/>
          <w:lang w:eastAsia="ru-RU"/>
        </w:rPr>
        <w:t> располагать на твердой ровной поверхности.</w:t>
      </w:r>
      <w:r w:rsidRPr="00756A80">
        <w:rPr>
          <w:rFonts w:ascii="Times New Roman" w:hAnsi="Times New Roman"/>
          <w:color w:val="000000"/>
          <w:sz w:val="27"/>
          <w:szCs w:val="27"/>
          <w:lang w:eastAsia="ru-RU"/>
        </w:rPr>
        <w:br/>
        <w:t>17.6. Пострадавших </w:t>
      </w:r>
      <w:r w:rsidRPr="00756A80">
        <w:rPr>
          <w:rFonts w:ascii="Times New Roman" w:hAnsi="Times New Roman"/>
          <w:b/>
          <w:bCs/>
          <w:color w:val="000000"/>
          <w:sz w:val="27"/>
          <w:szCs w:val="27"/>
          <w:lang w:eastAsia="ru-RU"/>
        </w:rPr>
        <w:t>с тяжелыми травмами</w:t>
      </w:r>
      <w:r w:rsidRPr="00756A80">
        <w:rPr>
          <w:rFonts w:ascii="Times New Roman" w:hAnsi="Times New Roman"/>
          <w:color w:val="000000"/>
          <w:sz w:val="27"/>
          <w:szCs w:val="27"/>
          <w:lang w:eastAsia="ru-RU"/>
        </w:rPr>
        <w:t> желательно укутать подручными средствами – одеждой, одеялом и т.д. или спасательным изотермическим покрывалом серебристой стороной внутрь, оставив свободным лицо.</w:t>
      </w:r>
    </w:p>
    <w:p w:rsidR="00756A80" w:rsidRPr="00756A80" w:rsidRDefault="00756A80" w:rsidP="00756A80">
      <w:pPr>
        <w:spacing w:before="100" w:beforeAutospacing="1" w:after="100" w:afterAutospacing="1" w:line="240" w:lineRule="auto"/>
        <w:outlineLvl w:val="2"/>
        <w:rPr>
          <w:rFonts w:ascii="Times New Roman" w:hAnsi="Times New Roman"/>
          <w:b/>
          <w:bCs/>
          <w:color w:val="000000"/>
          <w:sz w:val="27"/>
          <w:szCs w:val="27"/>
          <w:lang w:eastAsia="ru-RU"/>
        </w:rPr>
      </w:pPr>
      <w:r w:rsidRPr="00756A80">
        <w:rPr>
          <w:rFonts w:ascii="Times New Roman" w:hAnsi="Times New Roman"/>
          <w:b/>
          <w:bCs/>
          <w:color w:val="000000"/>
          <w:sz w:val="27"/>
          <w:szCs w:val="27"/>
          <w:lang w:eastAsia="ru-RU"/>
        </w:rPr>
        <w:t>18. Оказание психологической поддержки пострадавших</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18.1. </w:t>
      </w:r>
      <w:r w:rsidRPr="00756A80">
        <w:rPr>
          <w:rFonts w:ascii="Times New Roman" w:hAnsi="Times New Roman"/>
          <w:b/>
          <w:bCs/>
          <w:color w:val="000000"/>
          <w:sz w:val="27"/>
          <w:szCs w:val="27"/>
          <w:lang w:eastAsia="ru-RU"/>
        </w:rPr>
        <w:t>Психологическая поддержка</w:t>
      </w:r>
      <w:r w:rsidRPr="00756A80">
        <w:rPr>
          <w:rFonts w:ascii="Times New Roman" w:hAnsi="Times New Roman"/>
          <w:color w:val="000000"/>
          <w:sz w:val="27"/>
          <w:szCs w:val="27"/>
          <w:lang w:eastAsia="ru-RU"/>
        </w:rPr>
        <w:t> – важная часть оказания первой помощи, система приемов, позволяющая людям без психологического образования, помочь окружающим (и себе), оказавшись в экстремальной ситуации, справиться с психологическими реакциями.</w:t>
      </w:r>
      <w:r w:rsidRPr="00756A80">
        <w:rPr>
          <w:rFonts w:ascii="Times New Roman" w:hAnsi="Times New Roman"/>
          <w:color w:val="000000"/>
          <w:sz w:val="27"/>
          <w:szCs w:val="27"/>
          <w:lang w:eastAsia="ru-RU"/>
        </w:rPr>
        <w:br/>
      </w:r>
      <w:r w:rsidRPr="00756A80">
        <w:rPr>
          <w:rFonts w:ascii="Times New Roman" w:hAnsi="Times New Roman"/>
          <w:color w:val="000000"/>
          <w:sz w:val="27"/>
          <w:szCs w:val="27"/>
          <w:lang w:eastAsia="ru-RU"/>
        </w:rPr>
        <w:lastRenderedPageBreak/>
        <w:t>18.2. </w:t>
      </w:r>
      <w:r w:rsidRPr="00756A80">
        <w:rPr>
          <w:rFonts w:ascii="Times New Roman" w:hAnsi="Times New Roman"/>
          <w:b/>
          <w:bCs/>
          <w:color w:val="000000"/>
          <w:sz w:val="27"/>
          <w:szCs w:val="27"/>
          <w:lang w:eastAsia="ru-RU"/>
        </w:rPr>
        <w:t>Плач</w:t>
      </w:r>
      <w:r w:rsidRPr="00756A80">
        <w:rPr>
          <w:rFonts w:ascii="Times New Roman" w:hAnsi="Times New Roman"/>
          <w:color w:val="000000"/>
          <w:sz w:val="27"/>
          <w:szCs w:val="27"/>
          <w:lang w:eastAsia="ru-RU"/>
        </w:rPr>
        <w:t> – это та реакция, которая позволяет в сложной кризисной ситуации выразить переполняющие человека эмоции. Нужно дать этой реакции состояться.</w:t>
      </w:r>
      <w:r w:rsidRPr="00756A80">
        <w:rPr>
          <w:rFonts w:ascii="Times New Roman" w:hAnsi="Times New Roman"/>
          <w:color w:val="000000"/>
          <w:sz w:val="27"/>
          <w:szCs w:val="27"/>
          <w:lang w:eastAsia="ru-RU"/>
        </w:rPr>
        <w:br/>
        <w:t>18.3. </w:t>
      </w:r>
      <w:r w:rsidR="008C6C18" w:rsidRPr="008C6C18">
        <w:rPr>
          <w:rFonts w:ascii="Times New Roman" w:hAnsi="Times New Roman"/>
          <w:color w:val="000000"/>
          <w:sz w:val="27"/>
          <w:szCs w:val="27"/>
          <w:lang w:eastAsia="ru-RU"/>
        </w:rPr>
        <w:t>Помощь при плаче:</w:t>
      </w:r>
    </w:p>
    <w:p w:rsidR="00756A80" w:rsidRPr="00756A80" w:rsidRDefault="00756A80" w:rsidP="00756A80">
      <w:pPr>
        <w:numPr>
          <w:ilvl w:val="0"/>
          <w:numId w:val="3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по возможности не оставляйте пострадавшего одного;</w:t>
      </w:r>
    </w:p>
    <w:p w:rsidR="00756A80" w:rsidRPr="00756A80" w:rsidRDefault="00756A80" w:rsidP="00756A80">
      <w:pPr>
        <w:numPr>
          <w:ilvl w:val="0"/>
          <w:numId w:val="3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поддерживайте физический контакт с пострадавшим;</w:t>
      </w:r>
    </w:p>
    <w:p w:rsidR="00756A80" w:rsidRPr="00756A80" w:rsidRDefault="00756A80" w:rsidP="00756A80">
      <w:pPr>
        <w:numPr>
          <w:ilvl w:val="0"/>
          <w:numId w:val="3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выразите человеку свою поддержку и сочувствие (словами или держа за руку);</w:t>
      </w:r>
    </w:p>
    <w:p w:rsidR="00756A80" w:rsidRPr="00756A80" w:rsidRDefault="00756A80" w:rsidP="00756A80">
      <w:pPr>
        <w:numPr>
          <w:ilvl w:val="0"/>
          <w:numId w:val="3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дайте пострадавшему возможность говорить о своих чувствах;</w:t>
      </w:r>
    </w:p>
    <w:p w:rsidR="00756A80" w:rsidRPr="00756A80" w:rsidRDefault="00756A80" w:rsidP="00756A80">
      <w:pPr>
        <w:numPr>
          <w:ilvl w:val="0"/>
          <w:numId w:val="3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воздержитесь от советов;</w:t>
      </w:r>
    </w:p>
    <w:p w:rsidR="00756A80" w:rsidRPr="00756A80" w:rsidRDefault="00756A80" w:rsidP="00756A80">
      <w:pPr>
        <w:numPr>
          <w:ilvl w:val="0"/>
          <w:numId w:val="37"/>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если реакция плача затянулась, помогите пострадавшему отвлечься: сконцентрировать внимание на глубоком и ровном дыхании, вместе с этим выполнять любую несложную деятельность.</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18.4. </w:t>
      </w:r>
      <w:r w:rsidRPr="00756A80">
        <w:rPr>
          <w:rFonts w:ascii="Times New Roman" w:hAnsi="Times New Roman"/>
          <w:b/>
          <w:bCs/>
          <w:color w:val="000000"/>
          <w:sz w:val="27"/>
          <w:szCs w:val="27"/>
          <w:lang w:eastAsia="ru-RU"/>
        </w:rPr>
        <w:t>Истероидная реакция (истерика)</w:t>
      </w:r>
      <w:r w:rsidRPr="00756A80">
        <w:rPr>
          <w:rFonts w:ascii="Times New Roman" w:hAnsi="Times New Roman"/>
          <w:color w:val="000000"/>
          <w:sz w:val="27"/>
          <w:szCs w:val="27"/>
          <w:lang w:eastAsia="ru-RU"/>
        </w:rPr>
        <w:t> имеет признаки:</w:t>
      </w:r>
    </w:p>
    <w:p w:rsidR="00756A80" w:rsidRPr="00756A80" w:rsidRDefault="00756A80" w:rsidP="00756A80">
      <w:pPr>
        <w:numPr>
          <w:ilvl w:val="0"/>
          <w:numId w:val="3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чрезмерное возбуждение;</w:t>
      </w:r>
    </w:p>
    <w:p w:rsidR="00756A80" w:rsidRPr="00756A80" w:rsidRDefault="00756A80" w:rsidP="00756A80">
      <w:pPr>
        <w:numPr>
          <w:ilvl w:val="0"/>
          <w:numId w:val="3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множество движений, театральные позы;</w:t>
      </w:r>
    </w:p>
    <w:p w:rsidR="00756A80" w:rsidRPr="00756A80" w:rsidRDefault="00756A80" w:rsidP="00756A80">
      <w:pPr>
        <w:numPr>
          <w:ilvl w:val="0"/>
          <w:numId w:val="3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эмоциональная быстрая речь;</w:t>
      </w:r>
    </w:p>
    <w:p w:rsidR="00756A80" w:rsidRPr="00756A80" w:rsidRDefault="00756A80" w:rsidP="00756A80">
      <w:pPr>
        <w:numPr>
          <w:ilvl w:val="0"/>
          <w:numId w:val="38"/>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крики и рыдания.</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18.5.</w:t>
      </w:r>
      <w:r w:rsidR="008C6C18" w:rsidRPr="008C6C18">
        <w:rPr>
          <w:rFonts w:ascii="Times New Roman" w:hAnsi="Times New Roman"/>
          <w:color w:val="000000"/>
          <w:sz w:val="27"/>
          <w:szCs w:val="27"/>
          <w:lang w:eastAsia="ru-RU"/>
        </w:rPr>
        <w:t xml:space="preserve"> Помощь при истерике:</w:t>
      </w:r>
    </w:p>
    <w:p w:rsidR="00756A80" w:rsidRPr="00756A80" w:rsidRDefault="00756A80" w:rsidP="00756A80">
      <w:pPr>
        <w:numPr>
          <w:ilvl w:val="0"/>
          <w:numId w:val="3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постарайтесь отвести пострадавшего от зрителей и замкнуть его внимание на себе;</w:t>
      </w:r>
    </w:p>
    <w:p w:rsidR="00756A80" w:rsidRPr="00756A80" w:rsidRDefault="00756A80" w:rsidP="00756A80">
      <w:pPr>
        <w:numPr>
          <w:ilvl w:val="0"/>
          <w:numId w:val="3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если зрителей удалить невозможно, постарайтесь стать самым внимательным слушателем, оказывайте человеку поддержку, слушайте, кивайте, поддакивайте;</w:t>
      </w:r>
    </w:p>
    <w:p w:rsidR="00756A80" w:rsidRPr="00756A80" w:rsidRDefault="00756A80" w:rsidP="00756A80">
      <w:pPr>
        <w:numPr>
          <w:ilvl w:val="0"/>
          <w:numId w:val="3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проявляйте спокойствие и не демонстрируйте пострадавшему сильных эмоций;</w:t>
      </w:r>
    </w:p>
    <w:p w:rsidR="00756A80" w:rsidRPr="00756A80" w:rsidRDefault="00756A80" w:rsidP="00756A80">
      <w:pPr>
        <w:numPr>
          <w:ilvl w:val="0"/>
          <w:numId w:val="3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говорите короткими простыми фразами, уверенным тоном;</w:t>
      </w:r>
    </w:p>
    <w:p w:rsidR="00756A80" w:rsidRPr="00756A80" w:rsidRDefault="00756A80" w:rsidP="00756A80">
      <w:pPr>
        <w:numPr>
          <w:ilvl w:val="0"/>
          <w:numId w:val="3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не потакайте желаниям пострадавшего и не вступайте в активный диалог;</w:t>
      </w:r>
    </w:p>
    <w:p w:rsidR="00756A80" w:rsidRPr="00756A80" w:rsidRDefault="00756A80" w:rsidP="00756A80">
      <w:pPr>
        <w:numPr>
          <w:ilvl w:val="0"/>
          <w:numId w:val="3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переключите внимание ребенка образовательной организации (детского сада, школы) или работника при истерике, вызвав у него ориентировочную реакцию, задайте неожиданный вопрос или произнесите его имя, после чего задайте вопрос, требующий развернутого ответа;</w:t>
      </w:r>
    </w:p>
    <w:p w:rsidR="00756A80" w:rsidRPr="00756A80" w:rsidRDefault="00756A80" w:rsidP="00756A80">
      <w:pPr>
        <w:numPr>
          <w:ilvl w:val="0"/>
          <w:numId w:val="39"/>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после истерики возможен упадок сил, поэтому следует предоставить человеку возможность отдыха, передав его специалистам, либо близким людям (родителям).</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18.6. </w:t>
      </w:r>
      <w:r w:rsidRPr="00756A80">
        <w:rPr>
          <w:rFonts w:ascii="Times New Roman" w:hAnsi="Times New Roman"/>
          <w:b/>
          <w:bCs/>
          <w:color w:val="000000"/>
          <w:sz w:val="27"/>
          <w:szCs w:val="27"/>
          <w:lang w:eastAsia="ru-RU"/>
        </w:rPr>
        <w:t>Агрессивная реакция</w:t>
      </w:r>
      <w:r w:rsidRPr="00756A80">
        <w:rPr>
          <w:rFonts w:ascii="Times New Roman" w:hAnsi="Times New Roman"/>
          <w:color w:val="000000"/>
          <w:sz w:val="27"/>
          <w:szCs w:val="27"/>
          <w:lang w:eastAsia="ru-RU"/>
        </w:rPr>
        <w:t> имеет признаки:</w:t>
      </w:r>
    </w:p>
    <w:p w:rsidR="00756A80" w:rsidRPr="00756A80" w:rsidRDefault="00756A80" w:rsidP="00756A80">
      <w:pPr>
        <w:numPr>
          <w:ilvl w:val="0"/>
          <w:numId w:val="4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возбуждение;</w:t>
      </w:r>
    </w:p>
    <w:p w:rsidR="00756A80" w:rsidRPr="00756A80" w:rsidRDefault="00756A80" w:rsidP="00756A80">
      <w:pPr>
        <w:numPr>
          <w:ilvl w:val="0"/>
          <w:numId w:val="4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раздражение, недовольство, гнев (по любому, даже незначительному поводу);</w:t>
      </w:r>
    </w:p>
    <w:p w:rsidR="00756A80" w:rsidRPr="00756A80" w:rsidRDefault="00756A80" w:rsidP="00756A80">
      <w:pPr>
        <w:numPr>
          <w:ilvl w:val="0"/>
          <w:numId w:val="4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lastRenderedPageBreak/>
        <w:t>повышенное мышечное напряжение;</w:t>
      </w:r>
    </w:p>
    <w:p w:rsidR="00756A80" w:rsidRPr="00756A80" w:rsidRDefault="00756A80" w:rsidP="00756A80">
      <w:pPr>
        <w:numPr>
          <w:ilvl w:val="0"/>
          <w:numId w:val="4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нанесение окружающим ударов руками или предметами;</w:t>
      </w:r>
    </w:p>
    <w:p w:rsidR="00756A80" w:rsidRPr="00756A80" w:rsidRDefault="00756A80" w:rsidP="00756A80">
      <w:pPr>
        <w:numPr>
          <w:ilvl w:val="0"/>
          <w:numId w:val="40"/>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словесные оскорбления, брань.</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18.7. </w:t>
      </w:r>
      <w:r w:rsidR="008C6C18" w:rsidRPr="008C6C18">
        <w:rPr>
          <w:rFonts w:ascii="Times New Roman" w:hAnsi="Times New Roman"/>
          <w:color w:val="000000"/>
          <w:sz w:val="27"/>
          <w:szCs w:val="27"/>
          <w:lang w:eastAsia="ru-RU"/>
        </w:rPr>
        <w:t>Помощь при агрессивной реакции:</w:t>
      </w:r>
    </w:p>
    <w:p w:rsidR="00756A80" w:rsidRPr="00756A80" w:rsidRDefault="00756A80" w:rsidP="00756A80">
      <w:pPr>
        <w:numPr>
          <w:ilvl w:val="0"/>
          <w:numId w:val="4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четко оцените, насколько безопасно для вас будет оказывать помощь в данной ситуации, и что вы можете сделать для обеспечения большей безопасности;</w:t>
      </w:r>
    </w:p>
    <w:p w:rsidR="00756A80" w:rsidRPr="00756A80" w:rsidRDefault="00756A80" w:rsidP="00756A80">
      <w:pPr>
        <w:numPr>
          <w:ilvl w:val="0"/>
          <w:numId w:val="4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сохраняйте спокойствие, не демонстрируйте сильных эмоций;</w:t>
      </w:r>
    </w:p>
    <w:p w:rsidR="00756A80" w:rsidRPr="00756A80" w:rsidRDefault="00756A80" w:rsidP="00756A80">
      <w:pPr>
        <w:numPr>
          <w:ilvl w:val="0"/>
          <w:numId w:val="4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воздержитесь от эмоциональных реакций на оскорбления и брань к вам;</w:t>
      </w:r>
    </w:p>
    <w:p w:rsidR="00756A80" w:rsidRPr="00756A80" w:rsidRDefault="00756A80" w:rsidP="00756A80">
      <w:pPr>
        <w:numPr>
          <w:ilvl w:val="0"/>
          <w:numId w:val="4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говорите спокойным голосом, постепенно снижая темп и громкость своей речи;</w:t>
      </w:r>
    </w:p>
    <w:p w:rsidR="00756A80" w:rsidRPr="00756A80" w:rsidRDefault="00756A80" w:rsidP="00756A80">
      <w:pPr>
        <w:numPr>
          <w:ilvl w:val="0"/>
          <w:numId w:val="4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демонстрируйте благожелательность, не вступайте в споры и не противоречьте;</w:t>
      </w:r>
    </w:p>
    <w:p w:rsidR="00756A80" w:rsidRPr="00756A80" w:rsidRDefault="00756A80" w:rsidP="00756A80">
      <w:pPr>
        <w:numPr>
          <w:ilvl w:val="0"/>
          <w:numId w:val="4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отойдите с пострадавшим от окружающих и дайте ему возможность выговориться;</w:t>
      </w:r>
    </w:p>
    <w:p w:rsidR="00756A80" w:rsidRPr="00756A80" w:rsidRDefault="00756A80" w:rsidP="00756A80">
      <w:pPr>
        <w:numPr>
          <w:ilvl w:val="0"/>
          <w:numId w:val="4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включите пострадавшего в какую-нибудь деятельность с физической нагрузкой;</w:t>
      </w:r>
    </w:p>
    <w:p w:rsidR="00756A80" w:rsidRPr="00756A80" w:rsidRDefault="00756A80" w:rsidP="00756A80">
      <w:pPr>
        <w:numPr>
          <w:ilvl w:val="0"/>
          <w:numId w:val="41"/>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если у пострадавшего нет цели получить выгоду от агрессивного поведения, ему важно, чтобы негативный исход не произошел и он понимает, что негативный исход может последовать, то агрессию можно снизить, объяснив пострадавшему негативный исход подобного поведения.</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18.8. </w:t>
      </w:r>
      <w:r w:rsidRPr="00756A80">
        <w:rPr>
          <w:rFonts w:ascii="Times New Roman" w:hAnsi="Times New Roman"/>
          <w:b/>
          <w:bCs/>
          <w:color w:val="000000"/>
          <w:sz w:val="27"/>
          <w:szCs w:val="27"/>
          <w:lang w:eastAsia="ru-RU"/>
        </w:rPr>
        <w:t>Страх</w:t>
      </w:r>
      <w:r w:rsidRPr="00756A80">
        <w:rPr>
          <w:rFonts w:ascii="Times New Roman" w:hAnsi="Times New Roman"/>
          <w:color w:val="000000"/>
          <w:sz w:val="27"/>
          <w:szCs w:val="27"/>
          <w:lang w:eastAsia="ru-RU"/>
        </w:rPr>
        <w:t> имеет признаки:</w:t>
      </w:r>
    </w:p>
    <w:p w:rsidR="00756A80" w:rsidRPr="00756A80" w:rsidRDefault="00756A80" w:rsidP="00756A80">
      <w:pPr>
        <w:numPr>
          <w:ilvl w:val="0"/>
          <w:numId w:val="4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напряжение мышц (особенно лицевых);</w:t>
      </w:r>
    </w:p>
    <w:p w:rsidR="00756A80" w:rsidRPr="00756A80" w:rsidRDefault="00756A80" w:rsidP="00756A80">
      <w:pPr>
        <w:numPr>
          <w:ilvl w:val="0"/>
          <w:numId w:val="4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сильное сердцебиение;</w:t>
      </w:r>
    </w:p>
    <w:p w:rsidR="00756A80" w:rsidRPr="00756A80" w:rsidRDefault="00756A80" w:rsidP="00756A80">
      <w:pPr>
        <w:numPr>
          <w:ilvl w:val="0"/>
          <w:numId w:val="4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учащенное поверхностное дыхание;</w:t>
      </w:r>
    </w:p>
    <w:p w:rsidR="00756A80" w:rsidRPr="00756A80" w:rsidRDefault="00756A80" w:rsidP="00756A80">
      <w:pPr>
        <w:numPr>
          <w:ilvl w:val="0"/>
          <w:numId w:val="42"/>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сниженный контроль собственного поведения.</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18.9. </w:t>
      </w:r>
      <w:r w:rsidR="00EF0DB7" w:rsidRPr="00EF0DB7">
        <w:rPr>
          <w:rFonts w:ascii="Times New Roman" w:hAnsi="Times New Roman"/>
          <w:color w:val="000000"/>
          <w:sz w:val="27"/>
          <w:szCs w:val="27"/>
          <w:lang w:eastAsia="ru-RU"/>
        </w:rPr>
        <w:t>Помощь при страхе:</w:t>
      </w:r>
    </w:p>
    <w:p w:rsidR="00756A80" w:rsidRPr="00756A80" w:rsidRDefault="00756A80" w:rsidP="00756A80">
      <w:pPr>
        <w:numPr>
          <w:ilvl w:val="0"/>
          <w:numId w:val="4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быть рядом с человеком, дать ему ощущение безопасности;</w:t>
      </w:r>
    </w:p>
    <w:p w:rsidR="00756A80" w:rsidRPr="00756A80" w:rsidRDefault="00756A80" w:rsidP="00756A80">
      <w:pPr>
        <w:numPr>
          <w:ilvl w:val="0"/>
          <w:numId w:val="4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если страх парализует человека, то предложите задержать дыхание и сосредоточиться на спокойном медленном дыхании;</w:t>
      </w:r>
    </w:p>
    <w:p w:rsidR="00756A80" w:rsidRPr="00756A80" w:rsidRDefault="00756A80" w:rsidP="00756A80">
      <w:pPr>
        <w:numPr>
          <w:ilvl w:val="0"/>
          <w:numId w:val="4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когда острота страха начинает спадать, говорите с человеком о том, чего именно он боится, не нагнетая эмоции, давая возможность выговориться;</w:t>
      </w:r>
    </w:p>
    <w:p w:rsidR="00756A80" w:rsidRPr="00756A80" w:rsidRDefault="00756A80" w:rsidP="00756A80">
      <w:pPr>
        <w:numPr>
          <w:ilvl w:val="0"/>
          <w:numId w:val="43"/>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сообщите о том, что происходит вокруг, о работе (информационный голод провоцирует усиление страха).</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18.10. </w:t>
      </w:r>
      <w:r w:rsidRPr="00756A80">
        <w:rPr>
          <w:rFonts w:ascii="Times New Roman" w:hAnsi="Times New Roman"/>
          <w:b/>
          <w:bCs/>
          <w:color w:val="000000"/>
          <w:sz w:val="27"/>
          <w:szCs w:val="27"/>
          <w:lang w:eastAsia="ru-RU"/>
        </w:rPr>
        <w:t>Апатия</w:t>
      </w:r>
      <w:r w:rsidRPr="00756A80">
        <w:rPr>
          <w:rFonts w:ascii="Times New Roman" w:hAnsi="Times New Roman"/>
          <w:color w:val="000000"/>
          <w:sz w:val="27"/>
          <w:szCs w:val="27"/>
          <w:lang w:eastAsia="ru-RU"/>
        </w:rPr>
        <w:t> имеет признаки:</w:t>
      </w:r>
    </w:p>
    <w:p w:rsidR="00756A80" w:rsidRPr="00756A80" w:rsidRDefault="00756A80" w:rsidP="00756A80">
      <w:pPr>
        <w:numPr>
          <w:ilvl w:val="0"/>
          <w:numId w:val="4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непреодолимая усталость, когда любое движение, любое сказанное слово дается с трудом;</w:t>
      </w:r>
    </w:p>
    <w:p w:rsidR="00756A80" w:rsidRPr="00756A80" w:rsidRDefault="00756A80" w:rsidP="00756A80">
      <w:pPr>
        <w:numPr>
          <w:ilvl w:val="0"/>
          <w:numId w:val="4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равнодушие к происходящему;</w:t>
      </w:r>
    </w:p>
    <w:p w:rsidR="00756A80" w:rsidRPr="00756A80" w:rsidRDefault="00756A80" w:rsidP="00756A80">
      <w:pPr>
        <w:numPr>
          <w:ilvl w:val="0"/>
          <w:numId w:val="4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lastRenderedPageBreak/>
        <w:t>отсутствие эмоциональных проявлений;</w:t>
      </w:r>
    </w:p>
    <w:p w:rsidR="00756A80" w:rsidRPr="00756A80" w:rsidRDefault="00756A80" w:rsidP="00756A80">
      <w:pPr>
        <w:numPr>
          <w:ilvl w:val="0"/>
          <w:numId w:val="4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заторможенность;</w:t>
      </w:r>
    </w:p>
    <w:p w:rsidR="00756A80" w:rsidRPr="00756A80" w:rsidRDefault="00756A80" w:rsidP="00756A80">
      <w:pPr>
        <w:numPr>
          <w:ilvl w:val="0"/>
          <w:numId w:val="44"/>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снижение темпа речи или полное отсутствие.</w:t>
      </w:r>
    </w:p>
    <w:p w:rsidR="00756A80" w:rsidRPr="00756A80" w:rsidRDefault="00756A80" w:rsidP="00756A80">
      <w:p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18.11. </w:t>
      </w:r>
      <w:r w:rsidR="00EF0DB7" w:rsidRPr="00EF0DB7">
        <w:rPr>
          <w:rFonts w:ascii="Times New Roman" w:hAnsi="Times New Roman"/>
          <w:color w:val="000000"/>
          <w:sz w:val="27"/>
          <w:szCs w:val="27"/>
          <w:lang w:eastAsia="ru-RU"/>
        </w:rPr>
        <w:t>Помощь при апатии:</w:t>
      </w:r>
    </w:p>
    <w:p w:rsidR="00756A80" w:rsidRPr="00756A80" w:rsidRDefault="00756A80" w:rsidP="00756A80">
      <w:pPr>
        <w:numPr>
          <w:ilvl w:val="0"/>
          <w:numId w:val="4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создайте условия, в которых пострадавший мог бы отдохнуть и набраться сил, чувствовал себя в безопасности;</w:t>
      </w:r>
    </w:p>
    <w:p w:rsidR="00756A80" w:rsidRPr="00756A80" w:rsidRDefault="00756A80" w:rsidP="00756A80">
      <w:pPr>
        <w:numPr>
          <w:ilvl w:val="0"/>
          <w:numId w:val="4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если это невозможно, помогите мягко выйти из этого состояния (самомассаж активных биологических зон – мочек ушей и пальцев рук, помогите в этом);</w:t>
      </w:r>
    </w:p>
    <w:p w:rsidR="00756A80" w:rsidRPr="00756A80" w:rsidRDefault="00756A80" w:rsidP="00756A80">
      <w:pPr>
        <w:numPr>
          <w:ilvl w:val="0"/>
          <w:numId w:val="4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говорите мягко, медленно, спокойным голосом, повышая громкость и скорость речи;</w:t>
      </w:r>
    </w:p>
    <w:p w:rsidR="00756A80" w:rsidRPr="00756A80" w:rsidRDefault="00756A80" w:rsidP="00756A80">
      <w:pPr>
        <w:numPr>
          <w:ilvl w:val="0"/>
          <w:numId w:val="4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постепенно задавайте вопросы, на которые он может ответить развернуто;</w:t>
      </w:r>
    </w:p>
    <w:p w:rsidR="00756A80" w:rsidRPr="00756A80" w:rsidRDefault="00756A80" w:rsidP="00756A80">
      <w:pPr>
        <w:numPr>
          <w:ilvl w:val="0"/>
          <w:numId w:val="45"/>
        </w:numPr>
        <w:spacing w:before="100" w:beforeAutospacing="1" w:after="100" w:afterAutospacing="1" w:line="240" w:lineRule="auto"/>
        <w:rPr>
          <w:rFonts w:ascii="Times New Roman" w:hAnsi="Times New Roman"/>
          <w:color w:val="000000"/>
          <w:sz w:val="27"/>
          <w:szCs w:val="27"/>
          <w:lang w:eastAsia="ru-RU"/>
        </w:rPr>
      </w:pPr>
      <w:r w:rsidRPr="00756A80">
        <w:rPr>
          <w:rFonts w:ascii="Times New Roman" w:hAnsi="Times New Roman"/>
          <w:color w:val="000000"/>
          <w:sz w:val="27"/>
          <w:szCs w:val="27"/>
          <w:lang w:eastAsia="ru-RU"/>
        </w:rPr>
        <w:t>предложите какую-либо незначительную физическую нагрузку (пройтись пешком, сделать несколько простых физических упражнений).</w:t>
      </w:r>
    </w:p>
    <w:p w:rsidR="00756A80" w:rsidRDefault="00756A80" w:rsidP="00756A80">
      <w:pPr>
        <w:jc w:val="center"/>
      </w:pPr>
    </w:p>
    <w:sectPr w:rsidR="00756A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04A9"/>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B395D"/>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9F178B"/>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F22F9E"/>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6F55F1"/>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816E65"/>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D4684C"/>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076372"/>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6660D7"/>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AD0787"/>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227EB8"/>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A8273D"/>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7B6704"/>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AF68D6"/>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6C6247"/>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4147DF"/>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7D22B5"/>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8F64E6"/>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A60DAC"/>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C14B57"/>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452A2E"/>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D35842"/>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6B420B"/>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743393"/>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075431"/>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950F58"/>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01070E"/>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C241CD"/>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B17C57"/>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7D0870"/>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C678F1"/>
    <w:multiLevelType w:val="hybridMultilevel"/>
    <w:tmpl w:val="2C229E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7BF63F9"/>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E47571"/>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8AF6077"/>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A6F7282"/>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FD1863"/>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1611B1"/>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16F762F"/>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31080A"/>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2F86606"/>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4286E07"/>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3430B8"/>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424682"/>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024C4D"/>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B9A13AF"/>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DBC59F9"/>
    <w:multiLevelType w:val="multilevel"/>
    <w:tmpl w:val="BFC0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38"/>
  </w:num>
  <w:num w:numId="3">
    <w:abstractNumId w:val="29"/>
  </w:num>
  <w:num w:numId="4">
    <w:abstractNumId w:val="33"/>
  </w:num>
  <w:num w:numId="5">
    <w:abstractNumId w:val="40"/>
  </w:num>
  <w:num w:numId="6">
    <w:abstractNumId w:val="25"/>
  </w:num>
  <w:num w:numId="7">
    <w:abstractNumId w:val="32"/>
  </w:num>
  <w:num w:numId="8">
    <w:abstractNumId w:val="16"/>
  </w:num>
  <w:num w:numId="9">
    <w:abstractNumId w:val="12"/>
  </w:num>
  <w:num w:numId="10">
    <w:abstractNumId w:val="24"/>
  </w:num>
  <w:num w:numId="11">
    <w:abstractNumId w:val="7"/>
  </w:num>
  <w:num w:numId="12">
    <w:abstractNumId w:val="26"/>
  </w:num>
  <w:num w:numId="13">
    <w:abstractNumId w:val="21"/>
  </w:num>
  <w:num w:numId="14">
    <w:abstractNumId w:val="5"/>
  </w:num>
  <w:num w:numId="15">
    <w:abstractNumId w:val="35"/>
  </w:num>
  <w:num w:numId="16">
    <w:abstractNumId w:val="18"/>
  </w:num>
  <w:num w:numId="17">
    <w:abstractNumId w:val="10"/>
  </w:num>
  <w:num w:numId="18">
    <w:abstractNumId w:val="9"/>
  </w:num>
  <w:num w:numId="19">
    <w:abstractNumId w:val="44"/>
  </w:num>
  <w:num w:numId="20">
    <w:abstractNumId w:val="27"/>
  </w:num>
  <w:num w:numId="21">
    <w:abstractNumId w:val="3"/>
  </w:num>
  <w:num w:numId="22">
    <w:abstractNumId w:val="39"/>
  </w:num>
  <w:num w:numId="23">
    <w:abstractNumId w:val="0"/>
  </w:num>
  <w:num w:numId="24">
    <w:abstractNumId w:val="28"/>
  </w:num>
  <w:num w:numId="25">
    <w:abstractNumId w:val="23"/>
  </w:num>
  <w:num w:numId="26">
    <w:abstractNumId w:val="19"/>
  </w:num>
  <w:num w:numId="27">
    <w:abstractNumId w:val="1"/>
  </w:num>
  <w:num w:numId="28">
    <w:abstractNumId w:val="42"/>
  </w:num>
  <w:num w:numId="29">
    <w:abstractNumId w:val="11"/>
  </w:num>
  <w:num w:numId="30">
    <w:abstractNumId w:val="43"/>
  </w:num>
  <w:num w:numId="31">
    <w:abstractNumId w:val="36"/>
  </w:num>
  <w:num w:numId="32">
    <w:abstractNumId w:val="31"/>
  </w:num>
  <w:num w:numId="33">
    <w:abstractNumId w:val="4"/>
  </w:num>
  <w:num w:numId="34">
    <w:abstractNumId w:val="8"/>
  </w:num>
  <w:num w:numId="35">
    <w:abstractNumId w:val="41"/>
  </w:num>
  <w:num w:numId="36">
    <w:abstractNumId w:val="13"/>
  </w:num>
  <w:num w:numId="37">
    <w:abstractNumId w:val="14"/>
  </w:num>
  <w:num w:numId="38">
    <w:abstractNumId w:val="2"/>
  </w:num>
  <w:num w:numId="39">
    <w:abstractNumId w:val="22"/>
  </w:num>
  <w:num w:numId="40">
    <w:abstractNumId w:val="37"/>
  </w:num>
  <w:num w:numId="41">
    <w:abstractNumId w:val="15"/>
  </w:num>
  <w:num w:numId="42">
    <w:abstractNumId w:val="34"/>
  </w:num>
  <w:num w:numId="43">
    <w:abstractNumId w:val="17"/>
  </w:num>
  <w:num w:numId="44">
    <w:abstractNumId w:val="6"/>
  </w:num>
  <w:num w:numId="45">
    <w:abstractNumId w:val="45"/>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A80"/>
    <w:rsid w:val="002138B4"/>
    <w:rsid w:val="0056582C"/>
    <w:rsid w:val="00756A80"/>
    <w:rsid w:val="007D7166"/>
    <w:rsid w:val="008C6C18"/>
    <w:rsid w:val="009160DA"/>
    <w:rsid w:val="00BF67E4"/>
    <w:rsid w:val="00DC5566"/>
    <w:rsid w:val="00EF0D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6A80"/>
    <w:rPr>
      <w:rFonts w:ascii="Calibri" w:eastAsia="Times New Roman" w:hAnsi="Calibri" w:cs="Times New Roman"/>
    </w:rPr>
  </w:style>
  <w:style w:type="paragraph" w:styleId="2">
    <w:name w:val="heading 2"/>
    <w:basedOn w:val="a"/>
    <w:link w:val="20"/>
    <w:uiPriority w:val="9"/>
    <w:qFormat/>
    <w:rsid w:val="00756A80"/>
    <w:pPr>
      <w:spacing w:before="100" w:beforeAutospacing="1" w:after="100" w:afterAutospacing="1" w:line="240" w:lineRule="auto"/>
      <w:outlineLvl w:val="1"/>
    </w:pPr>
    <w:rPr>
      <w:rFonts w:ascii="Times New Roman" w:hAnsi="Times New Roman"/>
      <w:b/>
      <w:bCs/>
      <w:sz w:val="36"/>
      <w:szCs w:val="36"/>
      <w:lang w:eastAsia="ru-RU"/>
    </w:rPr>
  </w:style>
  <w:style w:type="paragraph" w:styleId="3">
    <w:name w:val="heading 3"/>
    <w:basedOn w:val="a"/>
    <w:link w:val="30"/>
    <w:uiPriority w:val="9"/>
    <w:qFormat/>
    <w:rsid w:val="002138B4"/>
    <w:pPr>
      <w:spacing w:before="100" w:beforeAutospacing="1" w:after="100" w:afterAutospacing="1" w:line="240" w:lineRule="auto"/>
      <w:outlineLvl w:val="2"/>
    </w:pPr>
    <w:rPr>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138B4"/>
    <w:rPr>
      <w:rFonts w:ascii="Times New Roman" w:eastAsia="Times New Roman" w:hAnsi="Times New Roman" w:cs="Times New Roman"/>
      <w:b/>
      <w:bCs/>
      <w:sz w:val="27"/>
      <w:szCs w:val="27"/>
      <w:lang w:eastAsia="ru-RU"/>
    </w:rPr>
  </w:style>
  <w:style w:type="character" w:customStyle="1" w:styleId="20">
    <w:name w:val="Заголовок 2 Знак"/>
    <w:basedOn w:val="a0"/>
    <w:link w:val="2"/>
    <w:uiPriority w:val="9"/>
    <w:rsid w:val="00756A80"/>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756A80"/>
    <w:pPr>
      <w:spacing w:before="100" w:beforeAutospacing="1" w:after="100" w:afterAutospacing="1" w:line="240" w:lineRule="auto"/>
    </w:pPr>
    <w:rPr>
      <w:rFonts w:ascii="Times New Roman" w:hAnsi="Times New Roman"/>
      <w:sz w:val="24"/>
      <w:szCs w:val="24"/>
      <w:lang w:eastAsia="ru-RU"/>
    </w:rPr>
  </w:style>
  <w:style w:type="character" w:styleId="a4">
    <w:name w:val="Strong"/>
    <w:basedOn w:val="a0"/>
    <w:uiPriority w:val="22"/>
    <w:qFormat/>
    <w:rsid w:val="00756A80"/>
    <w:rPr>
      <w:b/>
      <w:bCs/>
    </w:rPr>
  </w:style>
  <w:style w:type="character" w:styleId="a5">
    <w:name w:val="Emphasis"/>
    <w:basedOn w:val="a0"/>
    <w:uiPriority w:val="20"/>
    <w:qFormat/>
    <w:rsid w:val="00756A80"/>
    <w:rPr>
      <w:i/>
      <w:iCs/>
    </w:rPr>
  </w:style>
  <w:style w:type="character" w:styleId="a6">
    <w:name w:val="Hyperlink"/>
    <w:basedOn w:val="a0"/>
    <w:uiPriority w:val="99"/>
    <w:semiHidden/>
    <w:unhideWhenUsed/>
    <w:rsid w:val="00756A80"/>
    <w:rPr>
      <w:color w:val="0000FF"/>
      <w:u w:val="single"/>
    </w:rPr>
  </w:style>
  <w:style w:type="character" w:customStyle="1" w:styleId="text-download">
    <w:name w:val="text-download"/>
    <w:basedOn w:val="a0"/>
    <w:rsid w:val="00756A80"/>
  </w:style>
  <w:style w:type="paragraph" w:styleId="a7">
    <w:name w:val="List Paragraph"/>
    <w:basedOn w:val="a"/>
    <w:uiPriority w:val="34"/>
    <w:qFormat/>
    <w:rsid w:val="00756A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6A80"/>
    <w:rPr>
      <w:rFonts w:ascii="Calibri" w:eastAsia="Times New Roman" w:hAnsi="Calibri" w:cs="Times New Roman"/>
    </w:rPr>
  </w:style>
  <w:style w:type="paragraph" w:styleId="2">
    <w:name w:val="heading 2"/>
    <w:basedOn w:val="a"/>
    <w:link w:val="20"/>
    <w:uiPriority w:val="9"/>
    <w:qFormat/>
    <w:rsid w:val="00756A80"/>
    <w:pPr>
      <w:spacing w:before="100" w:beforeAutospacing="1" w:after="100" w:afterAutospacing="1" w:line="240" w:lineRule="auto"/>
      <w:outlineLvl w:val="1"/>
    </w:pPr>
    <w:rPr>
      <w:rFonts w:ascii="Times New Roman" w:hAnsi="Times New Roman"/>
      <w:b/>
      <w:bCs/>
      <w:sz w:val="36"/>
      <w:szCs w:val="36"/>
      <w:lang w:eastAsia="ru-RU"/>
    </w:rPr>
  </w:style>
  <w:style w:type="paragraph" w:styleId="3">
    <w:name w:val="heading 3"/>
    <w:basedOn w:val="a"/>
    <w:link w:val="30"/>
    <w:uiPriority w:val="9"/>
    <w:qFormat/>
    <w:rsid w:val="002138B4"/>
    <w:pPr>
      <w:spacing w:before="100" w:beforeAutospacing="1" w:after="100" w:afterAutospacing="1" w:line="240" w:lineRule="auto"/>
      <w:outlineLvl w:val="2"/>
    </w:pPr>
    <w:rPr>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138B4"/>
    <w:rPr>
      <w:rFonts w:ascii="Times New Roman" w:eastAsia="Times New Roman" w:hAnsi="Times New Roman" w:cs="Times New Roman"/>
      <w:b/>
      <w:bCs/>
      <w:sz w:val="27"/>
      <w:szCs w:val="27"/>
      <w:lang w:eastAsia="ru-RU"/>
    </w:rPr>
  </w:style>
  <w:style w:type="character" w:customStyle="1" w:styleId="20">
    <w:name w:val="Заголовок 2 Знак"/>
    <w:basedOn w:val="a0"/>
    <w:link w:val="2"/>
    <w:uiPriority w:val="9"/>
    <w:rsid w:val="00756A80"/>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756A80"/>
    <w:pPr>
      <w:spacing w:before="100" w:beforeAutospacing="1" w:after="100" w:afterAutospacing="1" w:line="240" w:lineRule="auto"/>
    </w:pPr>
    <w:rPr>
      <w:rFonts w:ascii="Times New Roman" w:hAnsi="Times New Roman"/>
      <w:sz w:val="24"/>
      <w:szCs w:val="24"/>
      <w:lang w:eastAsia="ru-RU"/>
    </w:rPr>
  </w:style>
  <w:style w:type="character" w:styleId="a4">
    <w:name w:val="Strong"/>
    <w:basedOn w:val="a0"/>
    <w:uiPriority w:val="22"/>
    <w:qFormat/>
    <w:rsid w:val="00756A80"/>
    <w:rPr>
      <w:b/>
      <w:bCs/>
    </w:rPr>
  </w:style>
  <w:style w:type="character" w:styleId="a5">
    <w:name w:val="Emphasis"/>
    <w:basedOn w:val="a0"/>
    <w:uiPriority w:val="20"/>
    <w:qFormat/>
    <w:rsid w:val="00756A80"/>
    <w:rPr>
      <w:i/>
      <w:iCs/>
    </w:rPr>
  </w:style>
  <w:style w:type="character" w:styleId="a6">
    <w:name w:val="Hyperlink"/>
    <w:basedOn w:val="a0"/>
    <w:uiPriority w:val="99"/>
    <w:semiHidden/>
    <w:unhideWhenUsed/>
    <w:rsid w:val="00756A80"/>
    <w:rPr>
      <w:color w:val="0000FF"/>
      <w:u w:val="single"/>
    </w:rPr>
  </w:style>
  <w:style w:type="character" w:customStyle="1" w:styleId="text-download">
    <w:name w:val="text-download"/>
    <w:basedOn w:val="a0"/>
    <w:rsid w:val="00756A80"/>
  </w:style>
  <w:style w:type="paragraph" w:styleId="a7">
    <w:name w:val="List Paragraph"/>
    <w:basedOn w:val="a"/>
    <w:uiPriority w:val="34"/>
    <w:qFormat/>
    <w:rsid w:val="00756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706222">
      <w:bodyDiv w:val="1"/>
      <w:marLeft w:val="0"/>
      <w:marRight w:val="0"/>
      <w:marTop w:val="0"/>
      <w:marBottom w:val="0"/>
      <w:divBdr>
        <w:top w:val="none" w:sz="0" w:space="0" w:color="auto"/>
        <w:left w:val="none" w:sz="0" w:space="0" w:color="auto"/>
        <w:bottom w:val="none" w:sz="0" w:space="0" w:color="auto"/>
        <w:right w:val="none" w:sz="0" w:space="0" w:color="auto"/>
      </w:divBdr>
    </w:div>
    <w:div w:id="1601641008">
      <w:bodyDiv w:val="1"/>
      <w:marLeft w:val="0"/>
      <w:marRight w:val="0"/>
      <w:marTop w:val="0"/>
      <w:marBottom w:val="0"/>
      <w:divBdr>
        <w:top w:val="none" w:sz="0" w:space="0" w:color="auto"/>
        <w:left w:val="none" w:sz="0" w:space="0" w:color="auto"/>
        <w:bottom w:val="none" w:sz="0" w:space="0" w:color="auto"/>
        <w:right w:val="none" w:sz="0" w:space="0" w:color="auto"/>
      </w:divBdr>
      <w:divsChild>
        <w:div w:id="1586109551">
          <w:marLeft w:val="0"/>
          <w:marRight w:val="0"/>
          <w:marTop w:val="0"/>
          <w:marBottom w:val="0"/>
          <w:divBdr>
            <w:top w:val="none" w:sz="0" w:space="0" w:color="auto"/>
            <w:left w:val="none" w:sz="0" w:space="0" w:color="auto"/>
            <w:bottom w:val="none" w:sz="0" w:space="0" w:color="auto"/>
            <w:right w:val="none" w:sz="0" w:space="0" w:color="auto"/>
          </w:divBdr>
          <w:divsChild>
            <w:div w:id="627319586">
              <w:marLeft w:val="0"/>
              <w:marRight w:val="0"/>
              <w:marTop w:val="0"/>
              <w:marBottom w:val="0"/>
              <w:divBdr>
                <w:top w:val="none" w:sz="0" w:space="0" w:color="auto"/>
                <w:left w:val="none" w:sz="0" w:space="0" w:color="auto"/>
                <w:bottom w:val="none" w:sz="0" w:space="0" w:color="auto"/>
                <w:right w:val="none" w:sz="0" w:space="0" w:color="auto"/>
              </w:divBdr>
            </w:div>
          </w:divsChild>
        </w:div>
        <w:div w:id="1007370170">
          <w:marLeft w:val="0"/>
          <w:marRight w:val="0"/>
          <w:marTop w:val="0"/>
          <w:marBottom w:val="0"/>
          <w:divBdr>
            <w:top w:val="none" w:sz="0" w:space="0" w:color="auto"/>
            <w:left w:val="none" w:sz="0" w:space="0" w:color="auto"/>
            <w:bottom w:val="none" w:sz="0" w:space="0" w:color="auto"/>
            <w:right w:val="none" w:sz="0" w:space="0" w:color="auto"/>
          </w:divBdr>
          <w:divsChild>
            <w:div w:id="1451822379">
              <w:marLeft w:val="0"/>
              <w:marRight w:val="0"/>
              <w:marTop w:val="0"/>
              <w:marBottom w:val="0"/>
              <w:divBdr>
                <w:top w:val="none" w:sz="0" w:space="0" w:color="auto"/>
                <w:left w:val="none" w:sz="0" w:space="0" w:color="auto"/>
                <w:bottom w:val="none" w:sz="0" w:space="0" w:color="auto"/>
                <w:right w:val="none" w:sz="0" w:space="0" w:color="auto"/>
              </w:divBdr>
            </w:div>
          </w:divsChild>
        </w:div>
        <w:div w:id="761071837">
          <w:marLeft w:val="0"/>
          <w:marRight w:val="0"/>
          <w:marTop w:val="0"/>
          <w:marBottom w:val="0"/>
          <w:divBdr>
            <w:top w:val="none" w:sz="0" w:space="0" w:color="auto"/>
            <w:left w:val="none" w:sz="0" w:space="0" w:color="auto"/>
            <w:bottom w:val="none" w:sz="0" w:space="0" w:color="auto"/>
            <w:right w:val="none" w:sz="0" w:space="0" w:color="auto"/>
          </w:divBdr>
          <w:divsChild>
            <w:div w:id="1173179812">
              <w:marLeft w:val="0"/>
              <w:marRight w:val="0"/>
              <w:marTop w:val="0"/>
              <w:marBottom w:val="0"/>
              <w:divBdr>
                <w:top w:val="none" w:sz="0" w:space="0" w:color="auto"/>
                <w:left w:val="none" w:sz="0" w:space="0" w:color="auto"/>
                <w:bottom w:val="none" w:sz="0" w:space="0" w:color="auto"/>
                <w:right w:val="none" w:sz="0" w:space="0" w:color="auto"/>
              </w:divBdr>
            </w:div>
          </w:divsChild>
        </w:div>
        <w:div w:id="1927763318">
          <w:marLeft w:val="0"/>
          <w:marRight w:val="0"/>
          <w:marTop w:val="0"/>
          <w:marBottom w:val="0"/>
          <w:divBdr>
            <w:top w:val="none" w:sz="0" w:space="0" w:color="auto"/>
            <w:left w:val="none" w:sz="0" w:space="0" w:color="auto"/>
            <w:bottom w:val="none" w:sz="0" w:space="0" w:color="auto"/>
            <w:right w:val="none" w:sz="0" w:space="0" w:color="auto"/>
          </w:divBdr>
          <w:divsChild>
            <w:div w:id="91982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product\dou-o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25</Pages>
  <Words>8309</Words>
  <Characters>47366</Characters>
  <Application>Microsoft Office Word</Application>
  <DocSecurity>0</DocSecurity>
  <Lines>394</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Zet</dc:creator>
  <cp:lastModifiedBy>Zet</cp:lastModifiedBy>
  <cp:revision>4</cp:revision>
  <dcterms:created xsi:type="dcterms:W3CDTF">2022-06-08T10:56:00Z</dcterms:created>
  <dcterms:modified xsi:type="dcterms:W3CDTF">2022-06-08T11:13:00Z</dcterms:modified>
</cp:coreProperties>
</file>