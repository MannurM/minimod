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631" w:rsidRPr="001E2FE5" w:rsidRDefault="006C3631" w:rsidP="006C3631">
      <w:pPr>
        <w:spacing w:after="0"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 xml:space="preserve">Государственное бюджетное общеобразовательное учреждение Самарской области </w:t>
      </w:r>
    </w:p>
    <w:p w:rsidR="006C3631" w:rsidRPr="001E2FE5" w:rsidRDefault="006C3631" w:rsidP="006C3631">
      <w:pPr>
        <w:spacing w:after="0"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средняя общеобразовательная школа</w:t>
      </w:r>
    </w:p>
    <w:p w:rsidR="006C3631" w:rsidRPr="001E2FE5" w:rsidRDefault="006C3631" w:rsidP="006C3631">
      <w:pPr>
        <w:spacing w:after="0"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«Образовательный  центр имени В.Н.Татищева» с. Челно-Вершины</w:t>
      </w:r>
    </w:p>
    <w:p w:rsidR="006C3631" w:rsidRDefault="006C3631" w:rsidP="006C3631">
      <w:pPr>
        <w:spacing w:after="0" w:line="240" w:lineRule="auto"/>
        <w:jc w:val="center"/>
        <w:rPr>
          <w:b/>
          <w:sz w:val="28"/>
          <w:szCs w:val="28"/>
        </w:rPr>
      </w:pPr>
      <w:r w:rsidRPr="001E2FE5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6C3631" w:rsidRPr="001E2FE5" w:rsidRDefault="006C3631" w:rsidP="006C3631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9"/>
      </w:tblGrid>
      <w:tr w:rsidR="006C3631" w:rsidTr="0070755C">
        <w:tc>
          <w:tcPr>
            <w:tcW w:w="4729" w:type="dxa"/>
          </w:tcPr>
          <w:p w:rsidR="006C3631" w:rsidRDefault="006C3631" w:rsidP="0070755C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СОГЛАСОВАНО </w:t>
            </w:r>
          </w:p>
          <w:p w:rsidR="006C3631" w:rsidRDefault="006C3631" w:rsidP="0070755C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Председатель профкома   _____________ Н.А. Сергеева  </w:t>
            </w:r>
          </w:p>
          <w:p w:rsidR="006C3631" w:rsidRDefault="006C3631" w:rsidP="0070755C">
            <w:pPr>
              <w:rPr>
                <w:b/>
                <w:sz w:val="28"/>
                <w:szCs w:val="28"/>
              </w:rPr>
            </w:pPr>
          </w:p>
        </w:tc>
        <w:tc>
          <w:tcPr>
            <w:tcW w:w="4729" w:type="dxa"/>
          </w:tcPr>
          <w:p w:rsidR="006C3631" w:rsidRPr="001E2FE5" w:rsidRDefault="006C3631" w:rsidP="0070755C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 xml:space="preserve">УТВЕРЖДАЮ </w:t>
            </w:r>
          </w:p>
          <w:p w:rsidR="006C3631" w:rsidRPr="001E2FE5" w:rsidRDefault="006C3631" w:rsidP="0070755C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Директор школы</w:t>
            </w:r>
          </w:p>
          <w:p w:rsidR="006C3631" w:rsidRPr="001E2FE5" w:rsidRDefault="006C3631" w:rsidP="0070755C">
            <w:pPr>
              <w:rPr>
                <w:b/>
                <w:sz w:val="28"/>
                <w:szCs w:val="28"/>
              </w:rPr>
            </w:pPr>
            <w:r w:rsidRPr="001E2FE5">
              <w:rPr>
                <w:b/>
                <w:sz w:val="28"/>
                <w:szCs w:val="28"/>
              </w:rPr>
              <w:t>____________ Н.В. Моисеева</w:t>
            </w:r>
          </w:p>
          <w:p w:rsidR="006C3631" w:rsidRDefault="006C3631" w:rsidP="000C368E">
            <w:pPr>
              <w:rPr>
                <w:b/>
                <w:sz w:val="28"/>
                <w:szCs w:val="28"/>
              </w:rPr>
            </w:pPr>
          </w:p>
        </w:tc>
      </w:tr>
    </w:tbl>
    <w:p w:rsidR="001F76D1" w:rsidRDefault="001F76D1" w:rsidP="00012743">
      <w:pPr>
        <w:spacing w:after="0" w:line="315" w:lineRule="atLeast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</w:p>
    <w:p w:rsidR="000C368E" w:rsidRDefault="000C368E" w:rsidP="00012743">
      <w:pPr>
        <w:spacing w:after="0" w:line="315" w:lineRule="atLeast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</w:p>
    <w:p w:rsidR="000C368E" w:rsidRDefault="00012743" w:rsidP="00012743">
      <w:pPr>
        <w:spacing w:after="0" w:line="315" w:lineRule="atLeast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967CEA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Инструкция</w:t>
      </w:r>
      <w:r w:rsidR="000C368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№ 9</w:t>
      </w:r>
    </w:p>
    <w:p w:rsidR="00967CEA" w:rsidRDefault="00012743" w:rsidP="00012743">
      <w:pPr>
        <w:spacing w:after="0" w:line="315" w:lineRule="atLeast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967CEA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по о</w:t>
      </w:r>
      <w:r w:rsidR="00967CEA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хране труда для учителя</w:t>
      </w:r>
      <w:r w:rsidR="000C368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(кроме учителя по химии, биологии, физики, информатики, технологии и физической культуры)</w:t>
      </w:r>
    </w:p>
    <w:p w:rsidR="004D0941" w:rsidRDefault="004D0941" w:rsidP="00012743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12743" w:rsidRPr="006C3631" w:rsidRDefault="000C368E" w:rsidP="00012743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ИОТ – 009 - 2022</w:t>
      </w:r>
      <w:r w:rsidR="00012743" w:rsidRPr="008B50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  <w:r w:rsidR="00012743" w:rsidRPr="006C363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I. Общие требования безопасности </w:t>
      </w:r>
    </w:p>
    <w:p w:rsidR="00012743" w:rsidRPr="006C3631" w:rsidRDefault="00012743" w:rsidP="00012743">
      <w:pPr>
        <w:spacing w:after="0" w:line="315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12743" w:rsidRPr="00967CEA" w:rsidRDefault="00012743" w:rsidP="00967CEA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 К работе допускаются лица обоего пола, достигшие 18 лет, имеющие педагогическое образование, прошедшие медицинский осмотр.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2. Учитель должен :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-знать свои должностные обязанности и инструкции по ОТ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-пройти вводный инструктаж и инструктаж на рабочем месте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-руководствоваться в работе правилами внутреннего распорядка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-режим его труда и отдыха опред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еляется графиком работы учителя.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3. Травмоопасность в кабинете :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-при нарушении правил личной безопасности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-при включении электроприборов:  технических средств обучения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далее ТСО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– поражение электр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ическим 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током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4. О случаях травматизма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учитель обязан 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незамедлительно 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сообщать администрации школы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5. 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Учитель обязан с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облюдать технику безопасности труда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6. 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Учитель 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тносится к неэлектротехническому персоналу и должен иметь 1-ю квалификационную группу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допуска по электробезопасности.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7. 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Учитель не занимает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ся ремонтом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ТСО,  выключателей, розеток и других электроприборов.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8. 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Учитель должен х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ранить аппаратуру ТСО 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установленном месте или 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лаборантской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 xml:space="preserve">9. 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Учитель несет 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ответственность (административную, материальную, уголовную) за нарушение требований инструкций по охране труда. </w:t>
      </w:r>
    </w:p>
    <w:p w:rsidR="00012743" w:rsidRPr="00967CEA" w:rsidRDefault="00012743" w:rsidP="00967CEA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12743" w:rsidRPr="00967CEA" w:rsidRDefault="00012743" w:rsidP="00967CEA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II. Требования безопасности перед началом работы</w:t>
      </w:r>
    </w:p>
    <w:p w:rsidR="00012743" w:rsidRPr="00967CEA" w:rsidRDefault="00012743" w:rsidP="00967CEA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12743" w:rsidRPr="00967CEA" w:rsidRDefault="00012743" w:rsidP="00967CEA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-проверить готовность учебного кабинета к занятиям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-проверить исправность электроосвещения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-проветрить кабинет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</w:p>
    <w:p w:rsidR="00012743" w:rsidRPr="00967CEA" w:rsidRDefault="00012743" w:rsidP="00967CEA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III. Требования безопасности во время работы</w:t>
      </w:r>
    </w:p>
    <w:p w:rsidR="00012743" w:rsidRPr="00967CEA" w:rsidRDefault="00967CEA" w:rsidP="00967CEA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Учитель обязан:</w:t>
      </w:r>
    </w:p>
    <w:p w:rsidR="00012743" w:rsidRPr="00967CEA" w:rsidRDefault="00012743" w:rsidP="00967CEA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-соблюдать личную безопасность труда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-следить за соблюдением дисциплины учащимися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-не допускать учащихся к переноске аппаратуры ТСО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-не допускать учащихся к самостоятельному включению электроприборов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ТСО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 </w:t>
      </w:r>
    </w:p>
    <w:p w:rsidR="00012743" w:rsidRPr="00967CEA" w:rsidRDefault="00012743" w:rsidP="00967CEA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12743" w:rsidRPr="00967CEA" w:rsidRDefault="00012743" w:rsidP="00967CEA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IV. Требования безопасности в аварийных ситуациях</w:t>
      </w:r>
    </w:p>
    <w:p w:rsidR="00012743" w:rsidRPr="00967CEA" w:rsidRDefault="00012743" w:rsidP="00967CEA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967CEA" w:rsidRDefault="00967CEA" w:rsidP="00967CEA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r w:rsidR="00012743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случае возникновения аварийных ситуаций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учитель обязан</w:t>
      </w:r>
      <w:r w:rsidR="00012743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принять меры к эвакуации учащихся </w:t>
      </w:r>
    </w:p>
    <w:p w:rsidR="00012743" w:rsidRPr="00967CEA" w:rsidRDefault="00967CEA" w:rsidP="00967CEA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Учитель должен </w:t>
      </w:r>
      <w:r w:rsidR="00012743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сообщить о происшедшем администрации школы, при пожаре известить службу 01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112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П</w:t>
      </w:r>
      <w:r w:rsidR="00012743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внезапном заболевании ученика учитель должен</w:t>
      </w:r>
      <w:r w:rsidR="00012743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вызвать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школьного</w:t>
      </w:r>
      <w:r w:rsidR="00012743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едработника при его отсутствии скору помощь, поставить в известность администрацию школы и сообщить родителям</w:t>
      </w:r>
      <w:r w:rsidR="00012743"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 </w:t>
      </w:r>
    </w:p>
    <w:p w:rsidR="00012743" w:rsidRPr="00967CEA" w:rsidRDefault="00012743" w:rsidP="00967CEA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012743" w:rsidRPr="00967CEA" w:rsidRDefault="00012743" w:rsidP="00967CEA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V. Требования безопасности по окончании работы</w:t>
      </w:r>
    </w:p>
    <w:p w:rsidR="00012743" w:rsidRPr="00967CEA" w:rsidRDefault="00967CEA" w:rsidP="00967CEA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 окончании работы учител должен:</w:t>
      </w:r>
    </w:p>
    <w:p w:rsidR="00967CEA" w:rsidRDefault="00012743" w:rsidP="00967CEA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-отключить от электросети аппаратуру ТСО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-проверить чистоту в кабинете и порядок на рабоч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их местах 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-проветрить кабинет </w:t>
      </w:r>
    </w:p>
    <w:p w:rsidR="00967CEA" w:rsidRDefault="00012743" w:rsidP="00967CEA">
      <w:pPr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-выключить электроосвещение,</w:t>
      </w:r>
    </w:p>
    <w:p w:rsidR="001F76D1" w:rsidRDefault="00012743" w:rsidP="00967CEA">
      <w:pPr>
        <w:spacing w:after="0" w:line="315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-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закрыть кабинет на ключ</w:t>
      </w:r>
      <w:r w:rsidR="001F76D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сдать ключ на свое место в учиетльской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967C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  <w:t>-о всех недостатках, обнаруженных во время занятий, сообщить администрации</w:t>
      </w:r>
      <w:r w:rsidR="001F76D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школы</w:t>
      </w:r>
      <w:r w:rsidRPr="00967CEA">
        <w:rPr>
          <w:rFonts w:ascii="Times New Roman" w:eastAsia="Times New Roman" w:hAnsi="Times New Roman" w:cs="Times New Roman"/>
          <w:color w:val="333333"/>
          <w:lang w:eastAsia="ru-RU"/>
        </w:rPr>
        <w:t>.</w:t>
      </w:r>
    </w:p>
    <w:p w:rsidR="001F76D1" w:rsidRDefault="001F76D1" w:rsidP="00967CEA">
      <w:pPr>
        <w:spacing w:after="0" w:line="315" w:lineRule="atLeast"/>
        <w:rPr>
          <w:rFonts w:ascii="Times New Roman" w:eastAsia="Times New Roman" w:hAnsi="Times New Roman" w:cs="Times New Roman"/>
          <w:color w:val="333333"/>
          <w:lang w:eastAsia="ru-RU"/>
        </w:rPr>
      </w:pPr>
    </w:p>
    <w:p w:rsidR="00012743" w:rsidRPr="00967CEA" w:rsidRDefault="001F76D1" w:rsidP="00967CEA">
      <w:pPr>
        <w:spacing w:after="0" w:line="315" w:lineRule="atLeast"/>
        <w:rPr>
          <w:rFonts w:ascii="Times New Roman" w:eastAsia="Times New Roman" w:hAnsi="Times New Roman" w:cs="Times New Roman"/>
          <w:color w:val="333333"/>
          <w:lang w:eastAsia="ru-RU"/>
        </w:rPr>
      </w:pPr>
      <w:r>
        <w:rPr>
          <w:rFonts w:ascii="Times New Roman" w:eastAsia="Times New Roman" w:hAnsi="Times New Roman" w:cs="Times New Roman"/>
          <w:color w:val="333333"/>
          <w:lang w:eastAsia="ru-RU"/>
        </w:rPr>
        <w:t>Специалист по охране труда:                                 Зайдуллин М.М.</w:t>
      </w:r>
      <w:r w:rsidR="00012743" w:rsidRPr="00967CEA">
        <w:rPr>
          <w:rFonts w:ascii="Times New Roman" w:eastAsia="Times New Roman" w:hAnsi="Times New Roman" w:cs="Times New Roman"/>
          <w:color w:val="333333"/>
          <w:lang w:eastAsia="ru-RU"/>
        </w:rPr>
        <w:t> </w:t>
      </w:r>
    </w:p>
    <w:p w:rsidR="00105AE1" w:rsidRPr="00967CEA" w:rsidRDefault="00105AE1" w:rsidP="00967CEA">
      <w:pPr>
        <w:rPr>
          <w:rFonts w:ascii="Times New Roman" w:hAnsi="Times New Roman" w:cs="Times New Roman"/>
        </w:rPr>
      </w:pPr>
    </w:p>
    <w:sectPr w:rsidR="00105AE1" w:rsidRPr="00967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743"/>
    <w:rsid w:val="00012743"/>
    <w:rsid w:val="000C368E"/>
    <w:rsid w:val="00105AE1"/>
    <w:rsid w:val="001F76D1"/>
    <w:rsid w:val="004D0941"/>
    <w:rsid w:val="006C3631"/>
    <w:rsid w:val="008B502E"/>
    <w:rsid w:val="0096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27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27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6C3631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27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27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6C3631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4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5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7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3</cp:revision>
  <dcterms:created xsi:type="dcterms:W3CDTF">2022-03-18T07:29:00Z</dcterms:created>
  <dcterms:modified xsi:type="dcterms:W3CDTF">2022-03-18T07:29:00Z</dcterms:modified>
</cp:coreProperties>
</file>